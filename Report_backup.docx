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AE5A1" w14:textId="77777777" w:rsidR="00BC1DFA" w:rsidRDefault="00981C42" w:rsidP="00C638E3">
      <w:pPr>
        <w:jc w:val="center"/>
        <w:rPr>
          <w:sz w:val="24"/>
        </w:rPr>
      </w:pPr>
      <w:r>
        <w:rPr>
          <w:noProof/>
          <w:sz w:val="24"/>
          <w:lang w:eastAsia="ja-JP"/>
        </w:rPr>
        <mc:AlternateContent>
          <mc:Choice Requires="wps">
            <w:drawing>
              <wp:anchor distT="0" distB="0" distL="114300" distR="114300" simplePos="0" relativeHeight="251658240" behindDoc="0" locked="0" layoutInCell="1" allowOverlap="1" wp14:anchorId="5427C611" wp14:editId="14E651C5">
                <wp:simplePos x="0" y="0"/>
                <wp:positionH relativeFrom="column">
                  <wp:posOffset>-868422</wp:posOffset>
                </wp:positionH>
                <wp:positionV relativeFrom="paragraph">
                  <wp:posOffset>7978775</wp:posOffset>
                </wp:positionV>
                <wp:extent cx="7689850" cy="1834182"/>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7689850" cy="18341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4FA25" w14:textId="77777777" w:rsidR="002838C2" w:rsidRDefault="002838C2" w:rsidP="00981C42">
                            <w:pPr>
                              <w:jc w:val="center"/>
                              <w:rPr>
                                <w:sz w:val="24"/>
                              </w:rPr>
                            </w:pPr>
                            <w:r>
                              <w:rPr>
                                <w:sz w:val="24"/>
                              </w:rPr>
                              <w:t xml:space="preserve">Jamie Birch,     </w:t>
                            </w:r>
                            <w:r w:rsidRPr="00C224CF">
                              <w:rPr>
                                <w:sz w:val="24"/>
                              </w:rPr>
                              <w:t>Sarah Carter</w:t>
                            </w:r>
                            <w:r>
                              <w:rPr>
                                <w:sz w:val="24"/>
                              </w:rPr>
                              <w:t xml:space="preserve">,     </w:t>
                            </w:r>
                            <w:r w:rsidRPr="00C224CF">
                              <w:rPr>
                                <w:sz w:val="24"/>
                              </w:rPr>
                              <w:t>Ching Chi Chan,</w:t>
                            </w:r>
                          </w:p>
                          <w:p w14:paraId="67BD4630" w14:textId="77777777" w:rsidR="002838C2" w:rsidRPr="00C224CF" w:rsidRDefault="002838C2" w:rsidP="00981C42">
                            <w:pPr>
                              <w:jc w:val="center"/>
                              <w:rPr>
                                <w:sz w:val="24"/>
                              </w:rPr>
                            </w:pPr>
                            <w:r w:rsidRPr="00C224CF">
                              <w:rPr>
                                <w:sz w:val="24"/>
                              </w:rPr>
                              <w:t>Matthew Ellams</w:t>
                            </w:r>
                            <w:r>
                              <w:rPr>
                                <w:sz w:val="24"/>
                              </w:rPr>
                              <w:t xml:space="preserve">,     </w:t>
                            </w:r>
                            <w:r w:rsidRPr="00C224CF">
                              <w:rPr>
                                <w:sz w:val="24"/>
                              </w:rPr>
                              <w:t>Sam Grant</w:t>
                            </w:r>
                            <w:r>
                              <w:rPr>
                                <w:sz w:val="24"/>
                              </w:rPr>
                              <w:t xml:space="preserve">,      </w:t>
                            </w:r>
                            <w:r w:rsidRPr="00C224CF">
                              <w:rPr>
                                <w:sz w:val="24"/>
                              </w:rPr>
                              <w:t>Alexander Lorimer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7C611" id="_x0000_t202" coordsize="21600,21600" o:spt="202" path="m0,0l0,21600,21600,21600,21600,0xe">
                <v:stroke joinstyle="miter"/>
                <v:path gradientshapeok="t" o:connecttype="rect"/>
              </v:shapetype>
              <v:shape id="Text_x0020_Box_x0020_16" o:spid="_x0000_s1026" type="#_x0000_t202" style="position:absolute;left:0;text-align:left;margin-left:-68.4pt;margin-top:628.25pt;width:605.5pt;height:14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" fillcolor="white [3201]" stroked="f" strokeweight=".5pt">
                <v:textbox>
                  <w:txbxContent>
                    <w:p w14:paraId="68C4FA25" w14:textId="77777777" w:rsidR="002838C2" w:rsidRDefault="002838C2" w:rsidP="00981C42">
                      <w:pPr>
                        <w:jc w:val="center"/>
                        <w:rPr>
                          <w:sz w:val="24"/>
                        </w:rPr>
                      </w:pPr>
                      <w:r>
                        <w:rPr>
                          <w:sz w:val="24"/>
                        </w:rPr>
                        <w:t xml:space="preserve">Jamie Birch,     </w:t>
                      </w:r>
                      <w:r w:rsidRPr="00C224CF">
                        <w:rPr>
                          <w:sz w:val="24"/>
                        </w:rPr>
                        <w:t>Sarah Carter</w:t>
                      </w:r>
                      <w:r>
                        <w:rPr>
                          <w:sz w:val="24"/>
                        </w:rPr>
                        <w:t xml:space="preserve">,     </w:t>
                      </w:r>
                      <w:r w:rsidRPr="00C224CF">
                        <w:rPr>
                          <w:sz w:val="24"/>
                        </w:rPr>
                        <w:t>Ching Chi Chan,</w:t>
                      </w:r>
                    </w:p>
                    <w:p w14:paraId="67BD4630" w14:textId="77777777" w:rsidR="002838C2" w:rsidRPr="00C224CF" w:rsidRDefault="002838C2" w:rsidP="00981C42">
                      <w:pPr>
                        <w:jc w:val="center"/>
                        <w:rPr>
                          <w:sz w:val="24"/>
                        </w:rPr>
                      </w:pPr>
                      <w:r w:rsidRPr="00C224CF">
                        <w:rPr>
                          <w:sz w:val="24"/>
                        </w:rPr>
                        <w:t>Matthew Ellams</w:t>
                      </w:r>
                      <w:r>
                        <w:rPr>
                          <w:sz w:val="24"/>
                        </w:rPr>
                        <w:t xml:space="preserve">,     </w:t>
                      </w:r>
                      <w:r w:rsidRPr="00C224CF">
                        <w:rPr>
                          <w:sz w:val="24"/>
                        </w:rPr>
                        <w:t>Sam Grant</w:t>
                      </w:r>
                      <w:r>
                        <w:rPr>
                          <w:sz w:val="24"/>
                        </w:rPr>
                        <w:t xml:space="preserve">,      </w:t>
                      </w:r>
                      <w:r w:rsidRPr="00C224CF">
                        <w:rPr>
                          <w:sz w:val="24"/>
                        </w:rPr>
                        <w:t>Alexander Lorimer</w:t>
                      </w:r>
                    </w:p>
                  </w:txbxContent>
                </v:textbox>
              </v:shape>
            </w:pict>
          </mc:Fallback>
        </mc:AlternateContent>
      </w:r>
      <w:r w:rsidR="00C638E3" w:rsidRPr="00C638E3">
        <w:rPr>
          <w:sz w:val="24"/>
        </w:rPr>
        <w:t>Department of Computer Science</w:t>
      </w:r>
    </w:p>
    <w:p w14:paraId="4E2829AE" w14:textId="77777777" w:rsidR="00981C42" w:rsidRDefault="00981C42" w:rsidP="00C638E3">
      <w:pPr>
        <w:jc w:val="center"/>
        <w:rPr>
          <w:sz w:val="24"/>
        </w:rPr>
      </w:pPr>
    </w:p>
    <w:p w14:paraId="75D3CA08" w14:textId="77777777" w:rsidR="00981C42" w:rsidRDefault="00981C42" w:rsidP="00981C42">
      <w:pPr>
        <w:rPr>
          <w:sz w:val="24"/>
        </w:rPr>
      </w:pPr>
    </w:p>
    <w:p w14:paraId="58FA7C3B" w14:textId="77777777" w:rsidR="00981C42" w:rsidRDefault="00981C42" w:rsidP="00C638E3">
      <w:pPr>
        <w:jc w:val="center"/>
        <w:rPr>
          <w:sz w:val="24"/>
        </w:rPr>
      </w:pPr>
    </w:p>
    <w:p w14:paraId="1C7CCFDB" w14:textId="77777777" w:rsidR="00981C42" w:rsidRDefault="003F054B" w:rsidP="00C638E3">
      <w:pPr>
        <w:jc w:val="center"/>
        <w:rPr>
          <w:sz w:val="24"/>
        </w:rPr>
      </w:pPr>
      <w:r>
        <w:rPr>
          <w:noProof/>
          <w:sz w:val="24"/>
          <w:lang w:eastAsia="ja-JP"/>
        </w:rPr>
        <mc:AlternateContent>
          <mc:Choice Requires="wpg">
            <w:drawing>
              <wp:anchor distT="0" distB="0" distL="114300" distR="114300" simplePos="0" relativeHeight="251658243" behindDoc="0" locked="0" layoutInCell="1" allowOverlap="1" wp14:anchorId="62DBB301" wp14:editId="216F0F4C">
                <wp:simplePos x="0" y="0"/>
                <wp:positionH relativeFrom="column">
                  <wp:posOffset>3626603</wp:posOffset>
                </wp:positionH>
                <wp:positionV relativeFrom="paragraph">
                  <wp:posOffset>170437</wp:posOffset>
                </wp:positionV>
                <wp:extent cx="952500" cy="1079399"/>
                <wp:effectExtent l="0" t="38100" r="0" b="0"/>
                <wp:wrapNone/>
                <wp:docPr id="10" name="Group 10"/>
                <wp:cNvGraphicFramePr/>
                <a:graphic xmlns:a="http://schemas.openxmlformats.org/drawingml/2006/main">
                  <a:graphicData uri="http://schemas.microsoft.com/office/word/2010/wordprocessingGroup">
                    <wpg:wgp>
                      <wpg:cNvGrpSpPr/>
                      <wpg:grpSpPr>
                        <a:xfrm>
                          <a:off x="0" y="0"/>
                          <a:ext cx="952500" cy="1079399"/>
                          <a:chOff x="0" y="0"/>
                          <a:chExt cx="952500" cy="1079500"/>
                        </a:xfrm>
                      </wpg:grpSpPr>
                      <wps:wsp>
                        <wps:cNvPr id="6" name="Arc 6"/>
                        <wps:cNvSpPr/>
                        <wps:spPr>
                          <a:xfrm rot="1309425" flipH="1">
                            <a:off x="0" y="0"/>
                            <a:ext cx="952500" cy="1079500"/>
                          </a:xfrm>
                          <a:prstGeom prst="arc">
                            <a:avLst/>
                          </a:prstGeom>
                          <a:ln>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590550" y="19050"/>
                            <a:ext cx="203200" cy="45719"/>
                          </a:xfrm>
                          <a:prstGeom prst="ellipse">
                            <a:avLst/>
                          </a:prstGeom>
                          <a:solidFill>
                            <a:schemeClr val="bg1">
                              <a:lumMod val="85000"/>
                            </a:schemeClr>
                          </a:solidFill>
                          <a:ln>
                            <a:solidFill>
                              <a:schemeClr val="tx2">
                                <a:lumMod val="25000"/>
                                <a:lumOff val="75000"/>
                              </a:schemeClr>
                            </a:solidFill>
                          </a:ln>
                          <a:scene3d>
                            <a:camera prst="orthographicFront">
                              <a:rot lat="1200000" lon="1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c="http://schemas.openxmlformats.org/drawingml/2006/chart" xmlns:a="http://schemas.openxmlformats.org/drawingml/2006/main">
            <w:pict w14:anchorId="1EC787D6">
              <v:group id="Group_x0020_10" style="position:absolute;margin-left:285.55pt;margin-top:13.4pt;width:75pt;height:85pt;z-index:251658243" coordsize="952500,1079500" o:spid="_x0000_s1026" w14:anchorId="6D8584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">
                <v:shape id="Arc_x0020_6" style="position:absolute;width:952500;height:1079500;rotation:-1430241fd;flip:x;visibility:visible;mso-wrap-style:square;v-text-anchor:middle" coordsize="952500,1079500" o:spid="_x0000_s1027" filled="f" strokecolor="#ffd28b [831]" strokeweight=".5pt" path="m476250,0nsc739276,,952500,241654,952500,539750l476250,539750,476250,0xem476250,0nfc739276,,952500,241654,952500,53975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Wu0wQAA&#10;ANoAAAAPAAAAZHJzL2Rvd25yZXYueG1sRI9Bi8IwFITvC/6H8Ba8LJrqQaSayrLg4kEo1v6AZ/O2&#10;KW1eSpPV+u+NIHgcZuYbZrsbbSeuNPjGsYLFPAFBXDndcK2gPO9naxA+IGvsHJOCO3nYZZOPLaba&#10;3fhE1yLUIkLYp6jAhNCnUvrKkEU/dz1x9P7cYDFEOdRSD3iLcNvJZZKspMWG44LBnn4MVW3xbxUU&#10;/a88Nm2BJj9QWX1d8qTEXKnp5/i9ARFoDO/wq33QClbwvBJvgMw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FrtMEAAADaAAAADwAAAAAAAAAAAAAAAACXAgAAZHJzL2Rvd25y&#10;ZXYueG1sUEsFBgAAAAAEAAQA9QAAAIUDAAAAAA==&#10;">
                  <v:path arrowok="t" o:connecttype="custom" o:connectlocs="476250,0;952500,539750" o:connectangles="0,0"/>
                </v:shape>
                <v:oval id="Oval_x0020_7" style="position:absolute;left:590550;top:19050;width:203200;height:45719;visibility:visible;mso-wrap-style:square;v-text-anchor:middle" o:spid="_x0000_s1028" fillcolor="#d8d8d8 [2732]" strokecolor="#ffd28b [831]"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2keuwAA&#10;ANoAAAAPAAAAZHJzL2Rvd25yZXYueG1sRI/LCsIwEEX3gv8QRnBnUxVUqlFEFNz6XA/N2BabSW1i&#10;rX9vBMHl5T4Od7FqTSkaql1hWcEwikEQp1YXnCk4n3aDGQjnkTWWlknBmxyslt3OAhNtX3yg5ugz&#10;EUbYJagg975KpHRpTgZdZCvi4N1sbdAHWWdS1/gK46aUozieSIMFB0KOFW1ySu/Hpwlc/RhfNrqc&#10;Ta4tyu2oaPxQS6X6vXY9B+Gp9f/wr73XCqbwvRJugFx+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FmtpHrsAAADaAAAADwAAAAAAAAAAAAAAAACXAgAAZHJzL2Rvd25yZXYueG1s&#10;UEsFBgAAAAAEAAQA9QAAAH8DAAAAAA==&#10;"/>
              </v:group>
            </w:pict>
          </mc:Fallback>
        </mc:AlternateContent>
      </w:r>
      <w:r>
        <w:rPr>
          <w:noProof/>
          <w:sz w:val="24"/>
          <w:lang w:eastAsia="ja-JP"/>
        </w:rPr>
        <mc:AlternateContent>
          <mc:Choice Requires="wpg">
            <w:drawing>
              <wp:anchor distT="0" distB="0" distL="114300" distR="114300" simplePos="0" relativeHeight="251658244" behindDoc="0" locked="0" layoutInCell="1" allowOverlap="1" wp14:anchorId="3CAA9999" wp14:editId="77D344E4">
                <wp:simplePos x="0" y="0"/>
                <wp:positionH relativeFrom="column">
                  <wp:posOffset>1348353</wp:posOffset>
                </wp:positionH>
                <wp:positionV relativeFrom="paragraph">
                  <wp:posOffset>154940</wp:posOffset>
                </wp:positionV>
                <wp:extent cx="952500" cy="1079399"/>
                <wp:effectExtent l="0" t="57150" r="0" b="0"/>
                <wp:wrapNone/>
                <wp:docPr id="9" name="Group 9"/>
                <wp:cNvGraphicFramePr/>
                <a:graphic xmlns:a="http://schemas.openxmlformats.org/drawingml/2006/main">
                  <a:graphicData uri="http://schemas.microsoft.com/office/word/2010/wordprocessingGroup">
                    <wpg:wgp>
                      <wpg:cNvGrpSpPr/>
                      <wpg:grpSpPr>
                        <a:xfrm>
                          <a:off x="0" y="0"/>
                          <a:ext cx="952500" cy="1079399"/>
                          <a:chOff x="0" y="0"/>
                          <a:chExt cx="952500" cy="1079500"/>
                        </a:xfrm>
                      </wpg:grpSpPr>
                      <wps:wsp>
                        <wps:cNvPr id="5" name="Arc 5"/>
                        <wps:cNvSpPr/>
                        <wps:spPr>
                          <a:xfrm rot="20290575">
                            <a:off x="0" y="0"/>
                            <a:ext cx="952500" cy="1079500"/>
                          </a:xfrm>
                          <a:prstGeom prst="arc">
                            <a:avLst/>
                          </a:prstGeom>
                          <a:ln>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2875" y="28575"/>
                            <a:ext cx="250825" cy="45719"/>
                          </a:xfrm>
                          <a:prstGeom prst="ellipse">
                            <a:avLst/>
                          </a:prstGeom>
                          <a:solidFill>
                            <a:schemeClr val="bg1">
                              <a:lumMod val="85000"/>
                            </a:schemeClr>
                          </a:solidFill>
                          <a:ln>
                            <a:solidFill>
                              <a:schemeClr val="tx2">
                                <a:lumMod val="25000"/>
                                <a:lumOff val="75000"/>
                              </a:schemeClr>
                            </a:solidFill>
                          </a:ln>
                          <a:scene3d>
                            <a:camera prst="orthographicFront">
                              <a:rot lat="9600000" lon="84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c="http://schemas.openxmlformats.org/drawingml/2006/chart" xmlns:a="http://schemas.openxmlformats.org/drawingml/2006/main">
            <w:pict w14:anchorId="79F232BD">
              <v:group id="Group_x0020_9" style="position:absolute;margin-left:106.15pt;margin-top:12.2pt;width:75pt;height:85pt;z-index:251658244" coordsize="952500,1079500" o:spid="_x0000_s1026" w14:anchorId="694C2EE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">
                <v:shape id="Arc_x0020_5" style="position:absolute;width:952500;height:1079500;rotation:-1430241fd;visibility:visible;mso-wrap-style:square;v-text-anchor:middle" coordsize="952500,1079500" o:spid="_x0000_s1027" filled="f" strokecolor="#ffd28b [831]" strokeweight=".5pt" path="m476250,0nsc739276,,952500,241654,952500,539750l476250,539750,476250,0xem476250,0nfc739276,,952500,241654,952500,53975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Il1wgAA&#10;ANoAAAAPAAAAZHJzL2Rvd25yZXYueG1sRI9PawIxFMTvBb9DeEJvNVFskdUoKggKvdQVvD42b//g&#10;5mVJ4rr10zeFQo/DzPyGWW0G24qefGgca5hOFAjiwpmGKw2X/PC2ABEissHWMWn4pgCb9ehlhZlx&#10;D/6i/hwrkSAcMtRQx9hlUoaiJoth4jri5JXOW4xJ+koaj48Et62cKfUhLTacFmrsaF9TcTvfrYbZ&#10;Z952UT0P5cnO5c7fenW1pdav42G7BBFpiP/hv/bRaHiH3yvpBs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wiXXCAAAA2gAAAA8AAAAAAAAAAAAAAAAAlwIAAGRycy9kb3du&#10;cmV2LnhtbFBLBQYAAAAABAAEAPUAAACGAwAAAAA=&#10;">
                  <v:path arrowok="t" o:connecttype="custom" o:connectlocs="476250,0;952500,539750" o:connectangles="0,0"/>
                </v:shape>
                <v:oval id="Oval_x0020_8" style="position:absolute;left:142875;top:28575;width:250825;height:45719;visibility:visible;mso-wrap-style:square;v-text-anchor:middle" o:spid="_x0000_s1028" fillcolor="#d8d8d8 [2732]" strokecolor="#ffd28b [831]"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P1svAAA&#10;ANoAAAAPAAAAZHJzL2Rvd25yZXYueG1sRE9Li8IwEL4v+B/CCHvbprog0jUWKQpefe15aMa22Exq&#10;E2v99zuHBY8f33uVj65VA/Wh8WxglqSgiEtvG64MnE+7ryWoEJEttp7JwIsC5OvJxwoz6598oOEY&#10;KyUhHDI0UMfYZVqHsiaHIfEdsXBX3zuMAvtK2x6fEu5aPU/ThXbYsDTU2FFRU3k7Ppz02vv3pbDt&#10;cvE7ot7OmyHOrDbmczpufkBFGuNb/O/eWwOyVa7IDdDrP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f0/Wy8AAAA2gAAAA8AAAAAAAAAAAAAAAAAlwIAAGRycy9kb3ducmV2Lnht&#10;bFBLBQYAAAAABAAEAPUAAACAAwAAAAA=&#10;"/>
              </v:group>
            </w:pict>
          </mc:Fallback>
        </mc:AlternateContent>
      </w:r>
    </w:p>
    <w:p w14:paraId="7B3ED807" w14:textId="77777777" w:rsidR="00892E48" w:rsidRDefault="003F054B" w:rsidP="00C638E3">
      <w:pPr>
        <w:jc w:val="center"/>
      </w:pPr>
      <w:r>
        <w:rPr>
          <w:noProof/>
          <w:sz w:val="24"/>
          <w:lang w:eastAsia="ja-JP"/>
        </w:rPr>
        <mc:AlternateContent>
          <mc:Choice Requires="wps">
            <w:drawing>
              <wp:anchor distT="0" distB="0" distL="114300" distR="114300" simplePos="0" relativeHeight="251658241" behindDoc="0" locked="0" layoutInCell="1" allowOverlap="1" wp14:anchorId="7F06D583" wp14:editId="4439F801">
                <wp:simplePos x="0" y="0"/>
                <wp:positionH relativeFrom="column">
                  <wp:posOffset>-914400</wp:posOffset>
                </wp:positionH>
                <wp:positionV relativeFrom="paragraph">
                  <wp:posOffset>218633</wp:posOffset>
                </wp:positionV>
                <wp:extent cx="7753350" cy="2400076"/>
                <wp:effectExtent l="0" t="0" r="19050" b="19685"/>
                <wp:wrapNone/>
                <wp:docPr id="2" name="Text Box 2"/>
                <wp:cNvGraphicFramePr/>
                <a:graphic xmlns:a="http://schemas.openxmlformats.org/drawingml/2006/main">
                  <a:graphicData uri="http://schemas.microsoft.com/office/word/2010/wordprocessingShape">
                    <wps:wsp>
                      <wps:cNvSpPr txBox="1"/>
                      <wps:spPr>
                        <a:xfrm>
                          <a:off x="0" y="0"/>
                          <a:ext cx="7753350" cy="24000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A96CA5" w14:textId="77777777" w:rsidR="002838C2" w:rsidRPr="00C638E3" w:rsidRDefault="002838C2" w:rsidP="00C638E3">
                            <w:pPr>
                              <w:spacing w:after="0" w:line="240" w:lineRule="auto"/>
                              <w:jc w:val="center"/>
                              <w:rPr>
                                <w:sz w:val="144"/>
                              </w:rPr>
                            </w:pPr>
                            <w:r w:rsidRPr="00C638E3">
                              <w:rPr>
                                <w:b/>
                                <w:sz w:val="144"/>
                              </w:rPr>
                              <w:t xml:space="preserve">Code </w:t>
                            </w:r>
                            <w:r w:rsidRPr="00C638E3">
                              <w:rPr>
                                <w:sz w:val="144"/>
                              </w:rPr>
                              <w:t>A</w:t>
                            </w:r>
                          </w:p>
                          <w:p w14:paraId="30B9E85C" w14:textId="77777777" w:rsidR="002838C2" w:rsidRPr="00C638E3" w:rsidRDefault="002838C2" w:rsidP="00C638E3">
                            <w:pPr>
                              <w:spacing w:after="0" w:line="240" w:lineRule="auto"/>
                              <w:jc w:val="center"/>
                              <w:rPr>
                                <w:b/>
                                <w:sz w:val="144"/>
                              </w:rPr>
                            </w:pPr>
                            <w:r w:rsidRPr="00C638E3">
                              <w:rPr>
                                <w:b/>
                                <w:sz w:val="144"/>
                              </w:rPr>
                              <w:t>Colony</w:t>
                            </w:r>
                          </w:p>
                          <w:p w14:paraId="6713D2E8" w14:textId="77777777" w:rsidR="002838C2" w:rsidRDefault="002838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6D583" id="Text_x0020_Box_x0020_2" o:spid="_x0000_s1027" type="#_x0000_t202" style="position:absolute;left:0;text-align:left;margin-left:-1in;margin-top:17.2pt;width:610.5pt;height:189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" fillcolor="white [3201]" strokecolor="white [3212]" strokeweight=".5pt">
                <v:textbox>
                  <w:txbxContent>
                    <w:p w14:paraId="5AA96CA5" w14:textId="77777777" w:rsidR="002838C2" w:rsidRPr="00C638E3" w:rsidRDefault="002838C2" w:rsidP="00C638E3">
                      <w:pPr>
                        <w:spacing w:after="0" w:line="240" w:lineRule="auto"/>
                        <w:jc w:val="center"/>
                        <w:rPr>
                          <w:sz w:val="144"/>
                        </w:rPr>
                      </w:pPr>
                      <w:r w:rsidRPr="00C638E3">
                        <w:rPr>
                          <w:b/>
                          <w:sz w:val="144"/>
                        </w:rPr>
                        <w:t xml:space="preserve">Code </w:t>
                      </w:r>
                      <w:r w:rsidRPr="00C638E3">
                        <w:rPr>
                          <w:sz w:val="144"/>
                        </w:rPr>
                        <w:t>A</w:t>
                      </w:r>
                    </w:p>
                    <w:p w14:paraId="30B9E85C" w14:textId="77777777" w:rsidR="002838C2" w:rsidRPr="00C638E3" w:rsidRDefault="002838C2" w:rsidP="00C638E3">
                      <w:pPr>
                        <w:spacing w:after="0" w:line="240" w:lineRule="auto"/>
                        <w:jc w:val="center"/>
                        <w:rPr>
                          <w:b/>
                          <w:sz w:val="144"/>
                        </w:rPr>
                      </w:pPr>
                      <w:r w:rsidRPr="00C638E3">
                        <w:rPr>
                          <w:b/>
                          <w:sz w:val="144"/>
                        </w:rPr>
                        <w:t>Colony</w:t>
                      </w:r>
                    </w:p>
                    <w:p w14:paraId="6713D2E8" w14:textId="77777777" w:rsidR="002838C2" w:rsidRDefault="002838C2"/>
                  </w:txbxContent>
                </v:textbox>
              </v:shape>
            </w:pict>
          </mc:Fallback>
        </mc:AlternateContent>
      </w:r>
      <w:r w:rsidR="008048C6">
        <w:rPr>
          <w:noProof/>
          <w:sz w:val="24"/>
          <w:lang w:eastAsia="ja-JP"/>
        </w:rPr>
        <mc:AlternateContent>
          <mc:Choice Requires="wps">
            <w:drawing>
              <wp:anchor distT="0" distB="0" distL="114300" distR="114300" simplePos="0" relativeHeight="251658248" behindDoc="0" locked="0" layoutInCell="1" allowOverlap="1" wp14:anchorId="7EEC0A1D" wp14:editId="404CECE0">
                <wp:simplePos x="0" y="0"/>
                <wp:positionH relativeFrom="column">
                  <wp:posOffset>2286000</wp:posOffset>
                </wp:positionH>
                <wp:positionV relativeFrom="paragraph">
                  <wp:posOffset>69215</wp:posOffset>
                </wp:positionV>
                <wp:extent cx="1352550" cy="282141"/>
                <wp:effectExtent l="0" t="0" r="19050" b="22860"/>
                <wp:wrapNone/>
                <wp:docPr id="21" name="Text Box 21"/>
                <wp:cNvGraphicFramePr/>
                <a:graphic xmlns:a="http://schemas.openxmlformats.org/drawingml/2006/main">
                  <a:graphicData uri="http://schemas.microsoft.com/office/word/2010/wordprocessingShape">
                    <wps:wsp>
                      <wps:cNvSpPr txBox="1"/>
                      <wps:spPr>
                        <a:xfrm>
                          <a:off x="0" y="0"/>
                          <a:ext cx="1352550" cy="28214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FC14D03" w14:textId="77777777" w:rsidR="002838C2" w:rsidRPr="003F054B" w:rsidRDefault="002838C2" w:rsidP="008048C6">
                            <w:pPr>
                              <w:jc w:val="center"/>
                              <w:rPr>
                                <w:color w:val="B8B8B2" w:themeColor="background2" w:themeShade="BF"/>
                                <w:sz w:val="24"/>
                                <w:u w:val="single"/>
                              </w:rPr>
                            </w:pPr>
                            <w:r w:rsidRPr="003F054B">
                              <w:rPr>
                                <w:color w:val="B8B8B2" w:themeColor="background2" w:themeShade="BF"/>
                                <w:sz w:val="24"/>
                                <w:u w:val="single"/>
                              </w:rPr>
                              <w:t>___</w:t>
                            </w:r>
                            <w:r w:rsidRPr="003F054B">
                              <w:rPr>
                                <w:color w:val="B8B8B2" w:themeColor="background2" w:themeShade="BF"/>
                                <w:u w:val="single"/>
                              </w:rPr>
                              <w:t>REPORT</w:t>
                            </w:r>
                            <w:r w:rsidRPr="003F054B">
                              <w:rPr>
                                <w:color w:val="B8B8B2" w:themeColor="background2" w:themeShade="BF"/>
                                <w:sz w:val="24"/>
                                <w:u w:val="single"/>
                              </w:rPr>
                              <w:t>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C0A1D" id="Text_x0020_Box_x0020_21" o:spid="_x0000_s1028" type="#_x0000_t202" style="position:absolute;left:0;text-align:left;margin-left:180pt;margin-top:5.45pt;width:106.5pt;height:22.2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" fillcolor="white [3201]" strokecolor="white [3212]" strokeweight=".5pt">
                <v:textbox>
                  <w:txbxContent>
                    <w:p w14:paraId="4FC14D03" w14:textId="77777777" w:rsidR="002838C2" w:rsidRPr="003F054B" w:rsidRDefault="002838C2" w:rsidP="008048C6">
                      <w:pPr>
                        <w:jc w:val="center"/>
                        <w:rPr>
                          <w:color w:val="B8B8B2" w:themeColor="background2" w:themeShade="BF"/>
                          <w:sz w:val="24"/>
                          <w:u w:val="single"/>
                        </w:rPr>
                      </w:pPr>
                      <w:r w:rsidRPr="003F054B">
                        <w:rPr>
                          <w:color w:val="B8B8B2" w:themeColor="background2" w:themeShade="BF"/>
                          <w:sz w:val="24"/>
                          <w:u w:val="single"/>
                        </w:rPr>
                        <w:t>___</w:t>
                      </w:r>
                      <w:r w:rsidRPr="003F054B">
                        <w:rPr>
                          <w:color w:val="B8B8B2" w:themeColor="background2" w:themeShade="BF"/>
                          <w:u w:val="single"/>
                        </w:rPr>
                        <w:t>REPORT</w:t>
                      </w:r>
                      <w:r w:rsidRPr="003F054B">
                        <w:rPr>
                          <w:color w:val="B8B8B2" w:themeColor="background2" w:themeShade="BF"/>
                          <w:sz w:val="24"/>
                          <w:u w:val="single"/>
                        </w:rPr>
                        <w:t>___</w:t>
                      </w:r>
                    </w:p>
                  </w:txbxContent>
                </v:textbox>
              </v:shape>
            </w:pict>
          </mc:Fallback>
        </mc:AlternateContent>
      </w:r>
    </w:p>
    <w:p w14:paraId="34F26BB8" w14:textId="77777777" w:rsidR="00892E48" w:rsidRDefault="00321FF6">
      <w:r>
        <w:rPr>
          <w:noProof/>
          <w:sz w:val="24"/>
          <w:lang w:eastAsia="ja-JP"/>
        </w:rPr>
        <mc:AlternateContent>
          <mc:Choice Requires="wps">
            <w:drawing>
              <wp:anchor distT="0" distB="0" distL="114300" distR="114300" simplePos="0" relativeHeight="251658256" behindDoc="0" locked="0" layoutInCell="1" allowOverlap="1" wp14:anchorId="62282E68" wp14:editId="3A892E3D">
                <wp:simplePos x="0" y="0"/>
                <wp:positionH relativeFrom="column">
                  <wp:posOffset>5194300</wp:posOffset>
                </wp:positionH>
                <wp:positionV relativeFrom="paragraph">
                  <wp:posOffset>3038157</wp:posOffset>
                </wp:positionV>
                <wp:extent cx="80963" cy="19367"/>
                <wp:effectExtent l="0" t="0" r="14605" b="19050"/>
                <wp:wrapNone/>
                <wp:docPr id="33" name="Straight Connector 33"/>
                <wp:cNvGraphicFramePr/>
                <a:graphic xmlns:a="http://schemas.openxmlformats.org/drawingml/2006/main">
                  <a:graphicData uri="http://schemas.microsoft.com/office/word/2010/wordprocessingShape">
                    <wps:wsp>
                      <wps:cNvCnPr/>
                      <wps:spPr>
                        <a:xfrm flipH="1">
                          <a:off x="0" y="0"/>
                          <a:ext cx="80963" cy="19367"/>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c="http://schemas.openxmlformats.org/drawingml/2006/chart" xmlns:a="http://schemas.openxmlformats.org/drawingml/2006/main">
            <w:pict w14:anchorId="4248ADFC">
              <v:line id="Straight_x0020_Connector_x0020_33" style="position:absolute;flip:x;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edd1 [351]" strokeweight=".5pt" from="409pt,239.2pt" to="415.4pt,240.7pt" w14:anchorId="5E201D3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"/>
            </w:pict>
          </mc:Fallback>
        </mc:AlternateContent>
      </w:r>
      <w:r>
        <w:rPr>
          <w:noProof/>
          <w:sz w:val="24"/>
          <w:lang w:eastAsia="ja-JP"/>
        </w:rPr>
        <mc:AlternateContent>
          <mc:Choice Requires="wps">
            <w:drawing>
              <wp:anchor distT="0" distB="0" distL="114300" distR="114300" simplePos="0" relativeHeight="251658255" behindDoc="0" locked="0" layoutInCell="1" allowOverlap="1" wp14:anchorId="3BBFA790" wp14:editId="428C0B24">
                <wp:simplePos x="0" y="0"/>
                <wp:positionH relativeFrom="column">
                  <wp:posOffset>5241925</wp:posOffset>
                </wp:positionH>
                <wp:positionV relativeFrom="paragraph">
                  <wp:posOffset>2928937</wp:posOffset>
                </wp:positionV>
                <wp:extent cx="47625" cy="80645"/>
                <wp:effectExtent l="0" t="0" r="28575" b="14605"/>
                <wp:wrapNone/>
                <wp:docPr id="32" name="Straight Connector 32"/>
                <wp:cNvGraphicFramePr/>
                <a:graphic xmlns:a="http://schemas.openxmlformats.org/drawingml/2006/main">
                  <a:graphicData uri="http://schemas.microsoft.com/office/word/2010/wordprocessingShape">
                    <wps:wsp>
                      <wps:cNvCnPr/>
                      <wps:spPr>
                        <a:xfrm flipH="1" flipV="1">
                          <a:off x="0" y="0"/>
                          <a:ext cx="47625" cy="80645"/>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c="http://schemas.openxmlformats.org/drawingml/2006/chart" xmlns:a="http://schemas.openxmlformats.org/drawingml/2006/main">
            <w:pict w14:anchorId="6EE67C73">
              <v:line id="Straight_x0020_Connector_x0020_32" style="position:absolute;flip:x y;z-index:251658255;visibility:visible;mso-wrap-style:square;mso-wrap-distance-left:9pt;mso-wrap-distance-top:0;mso-wrap-distance-right:9pt;mso-wrap-distance-bottom:0;mso-position-horizontal:absolute;mso-position-horizontal-relative:text;mso-position-vertical:absolute;mso-position-vertical-relative:text" o:spid="_x0000_s1026" strokecolor="#ffedd1 [351]" strokeweight=".5pt" from="412.75pt,230.6pt" to="416.5pt,236.95pt" w14:anchorId="1A6C6F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"/>
            </w:pict>
          </mc:Fallback>
        </mc:AlternateContent>
      </w:r>
      <w:r>
        <w:rPr>
          <w:noProof/>
          <w:sz w:val="24"/>
          <w:lang w:eastAsia="ja-JP"/>
        </w:rPr>
        <mc:AlternateContent>
          <mc:Choice Requires="wps">
            <w:drawing>
              <wp:anchor distT="0" distB="0" distL="114300" distR="114300" simplePos="0" relativeHeight="251658253" behindDoc="0" locked="0" layoutInCell="1" allowOverlap="1" wp14:anchorId="11943707" wp14:editId="7E0FBDF0">
                <wp:simplePos x="0" y="0"/>
                <wp:positionH relativeFrom="column">
                  <wp:posOffset>5633720</wp:posOffset>
                </wp:positionH>
                <wp:positionV relativeFrom="paragraph">
                  <wp:posOffset>4467225</wp:posOffset>
                </wp:positionV>
                <wp:extent cx="47625" cy="80645"/>
                <wp:effectExtent l="0" t="0" r="28575" b="14605"/>
                <wp:wrapNone/>
                <wp:docPr id="30" name="Straight Connector 30"/>
                <wp:cNvGraphicFramePr/>
                <a:graphic xmlns:a="http://schemas.openxmlformats.org/drawingml/2006/main">
                  <a:graphicData uri="http://schemas.microsoft.com/office/word/2010/wordprocessingShape">
                    <wps:wsp>
                      <wps:cNvCnPr/>
                      <wps:spPr>
                        <a:xfrm flipH="1" flipV="1">
                          <a:off x="0" y="0"/>
                          <a:ext cx="47625" cy="80645"/>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c="http://schemas.openxmlformats.org/drawingml/2006/chart" xmlns:a="http://schemas.openxmlformats.org/drawingml/2006/main">
            <w:pict w14:anchorId="61F177DE">
              <v:line id="Straight_x0020_Connector_x0020_30" style="position:absolute;flip:x y;z-index:251658253;visibility:visible;mso-wrap-style:square;mso-wrap-distance-left:9pt;mso-wrap-distance-top:0;mso-wrap-distance-right:9pt;mso-wrap-distance-bottom:0;mso-position-horizontal:absolute;mso-position-horizontal-relative:text;mso-position-vertical:absolute;mso-position-vertical-relative:text" o:spid="_x0000_s1026" strokecolor="#ffedd1 [351]" strokeweight=".5pt" from="443.6pt,351.75pt" to="447.35pt,358.1pt" w14:anchorId="33DC677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"/>
            </w:pict>
          </mc:Fallback>
        </mc:AlternateContent>
      </w:r>
      <w:r>
        <w:rPr>
          <w:noProof/>
          <w:sz w:val="24"/>
          <w:lang w:eastAsia="ja-JP"/>
        </w:rPr>
        <mc:AlternateContent>
          <mc:Choice Requires="wps">
            <w:drawing>
              <wp:anchor distT="0" distB="0" distL="114300" distR="114300" simplePos="0" relativeHeight="251658254" behindDoc="0" locked="0" layoutInCell="1" allowOverlap="1" wp14:anchorId="3CF69B72" wp14:editId="5BB6369C">
                <wp:simplePos x="0" y="0"/>
                <wp:positionH relativeFrom="column">
                  <wp:posOffset>5715000</wp:posOffset>
                </wp:positionH>
                <wp:positionV relativeFrom="paragraph">
                  <wp:posOffset>4467542</wp:posOffset>
                </wp:positionV>
                <wp:extent cx="38100" cy="80962"/>
                <wp:effectExtent l="0" t="0" r="19050" b="14605"/>
                <wp:wrapNone/>
                <wp:docPr id="31" name="Straight Connector 31"/>
                <wp:cNvGraphicFramePr/>
                <a:graphic xmlns:a="http://schemas.openxmlformats.org/drawingml/2006/main">
                  <a:graphicData uri="http://schemas.microsoft.com/office/word/2010/wordprocessingShape">
                    <wps:wsp>
                      <wps:cNvCnPr/>
                      <wps:spPr>
                        <a:xfrm flipV="1">
                          <a:off x="0" y="0"/>
                          <a:ext cx="38100" cy="80962"/>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c="http://schemas.openxmlformats.org/drawingml/2006/chart" xmlns:a="http://schemas.openxmlformats.org/drawingml/2006/main">
            <w:pict w14:anchorId="098F78D6">
              <v:line id="Straight_x0020_Connector_x0020_31" style="position:absolute;flip:y;z-index:25165825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fedd1 [351]" strokeweight=".5pt" from="450pt,351.75pt" to="453pt,358.1pt" w14:anchorId="230AAC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"/>
            </w:pict>
          </mc:Fallback>
        </mc:AlternateContent>
      </w:r>
      <w:r>
        <w:rPr>
          <w:noProof/>
          <w:sz w:val="24"/>
          <w:lang w:eastAsia="ja-JP"/>
        </w:rPr>
        <mc:AlternateContent>
          <mc:Choice Requires="wps">
            <w:drawing>
              <wp:anchor distT="0" distB="0" distL="114300" distR="114300" simplePos="0" relativeHeight="251658251" behindDoc="0" locked="0" layoutInCell="1" allowOverlap="1" wp14:anchorId="7859E279" wp14:editId="2B523A10">
                <wp:simplePos x="0" y="0"/>
                <wp:positionH relativeFrom="column">
                  <wp:posOffset>5638165</wp:posOffset>
                </wp:positionH>
                <wp:positionV relativeFrom="paragraph">
                  <wp:posOffset>4510405</wp:posOffset>
                </wp:positionV>
                <wp:extent cx="114300" cy="114300"/>
                <wp:effectExtent l="0" t="0" r="19050" b="19050"/>
                <wp:wrapNone/>
                <wp:docPr id="28" name="Oval 2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2">
                            <a:lumMod val="10000"/>
                            <a:lumOff val="90000"/>
                          </a:schemeClr>
                        </a:solidFill>
                        <a:ln>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c="http://schemas.openxmlformats.org/drawingml/2006/chart" xmlns:a="http://schemas.openxmlformats.org/drawingml/2006/main">
            <w:pict w14:anchorId="3771E319">
              <v:oval id="Oval_x0020_28" style="position:absolute;margin-left:443.95pt;margin-top:355.15pt;width:9pt;height:9pt;z-index:25165825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edd1 [351]" strokecolor="#ffedd1 [351]" strokeweight="1pt" w14:anchorId="51C8577D"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"/>
            </w:pict>
          </mc:Fallback>
        </mc:AlternateContent>
      </w:r>
      <w:r>
        <w:rPr>
          <w:noProof/>
          <w:sz w:val="24"/>
          <w:lang w:eastAsia="ja-JP"/>
        </w:rPr>
        <mc:AlternateContent>
          <mc:Choice Requires="wps">
            <w:drawing>
              <wp:anchor distT="0" distB="0" distL="114300" distR="114300" simplePos="0" relativeHeight="251658250" behindDoc="0" locked="0" layoutInCell="1" allowOverlap="1" wp14:anchorId="0C8A4644" wp14:editId="2FB65900">
                <wp:simplePos x="0" y="0"/>
                <wp:positionH relativeFrom="column">
                  <wp:posOffset>5688330</wp:posOffset>
                </wp:positionH>
                <wp:positionV relativeFrom="paragraph">
                  <wp:posOffset>4586605</wp:posOffset>
                </wp:positionV>
                <wp:extent cx="5259705" cy="2095500"/>
                <wp:effectExtent l="0" t="0" r="17145" b="19050"/>
                <wp:wrapNone/>
                <wp:docPr id="1" name="Freeform 1"/>
                <wp:cNvGraphicFramePr/>
                <a:graphic xmlns:a="http://schemas.openxmlformats.org/drawingml/2006/main">
                  <a:graphicData uri="http://schemas.microsoft.com/office/word/2010/wordprocessingShape">
                    <wps:wsp>
                      <wps:cNvSpPr/>
                      <wps:spPr>
                        <a:xfrm>
                          <a:off x="0" y="0"/>
                          <a:ext cx="5259705" cy="2095500"/>
                        </a:xfrm>
                        <a:custGeom>
                          <a:avLst/>
                          <a:gdLst>
                            <a:gd name="connsiteX0" fmla="*/ 5260262 w 5260262"/>
                            <a:gd name="connsiteY0" fmla="*/ 1876425 h 2095738"/>
                            <a:gd name="connsiteX1" fmla="*/ 4764962 w 5260262"/>
                            <a:gd name="connsiteY1" fmla="*/ 1943100 h 2095738"/>
                            <a:gd name="connsiteX2" fmla="*/ 3059987 w 5260262"/>
                            <a:gd name="connsiteY2" fmla="*/ 2095500 h 2095738"/>
                            <a:gd name="connsiteX3" fmla="*/ 1402637 w 5260262"/>
                            <a:gd name="connsiteY3" fmla="*/ 1905000 h 2095738"/>
                            <a:gd name="connsiteX4" fmla="*/ 221537 w 5260262"/>
                            <a:gd name="connsiteY4" fmla="*/ 790575 h 2095738"/>
                            <a:gd name="connsiteX5" fmla="*/ 2462 w 5260262"/>
                            <a:gd name="connsiteY5" fmla="*/ 0 h 2095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60262" h="2095738">
                              <a:moveTo>
                                <a:pt x="5260262" y="1876425"/>
                              </a:moveTo>
                              <a:cubicBezTo>
                                <a:pt x="5177712" y="1887537"/>
                                <a:pt x="5131674" y="1906588"/>
                                <a:pt x="4764962" y="1943100"/>
                              </a:cubicBezTo>
                              <a:cubicBezTo>
                                <a:pt x="4398250" y="1979612"/>
                                <a:pt x="3620374" y="2101850"/>
                                <a:pt x="3059987" y="2095500"/>
                              </a:cubicBezTo>
                              <a:cubicBezTo>
                                <a:pt x="2499599" y="2089150"/>
                                <a:pt x="1875712" y="2122488"/>
                                <a:pt x="1402637" y="1905000"/>
                              </a:cubicBezTo>
                              <a:cubicBezTo>
                                <a:pt x="929562" y="1687512"/>
                                <a:pt x="454899" y="1108075"/>
                                <a:pt x="221537" y="790575"/>
                              </a:cubicBezTo>
                              <a:cubicBezTo>
                                <a:pt x="-11825" y="473075"/>
                                <a:pt x="-4682" y="236537"/>
                                <a:pt x="2462" y="0"/>
                              </a:cubicBezTo>
                            </a:path>
                          </a:pathLst>
                        </a:custGeom>
                        <a:noFill/>
                        <a:ln w="6350">
                          <a:solidFill>
                            <a:schemeClr val="tx2">
                              <a:lumMod val="10000"/>
                              <a:lumOff val="90000"/>
                            </a:schemeClr>
                          </a:solidFill>
                          <a:prstDash val="lgDash"/>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c="http://schemas.openxmlformats.org/drawingml/2006/chart" xmlns:a="http://schemas.openxmlformats.org/drawingml/2006/main">
            <w:pict w14:anchorId="14FEE1E2">
              <v:shape id="Freeform_x0020_1" style="position:absolute;margin-left:447.9pt;margin-top:361.15pt;width:414.15pt;height:165pt;z-index:251658250;visibility:visible;mso-wrap-style:square;mso-wrap-distance-left:9pt;mso-wrap-distance-top:0;mso-wrap-distance-right:9pt;mso-wrap-distance-bottom:0;mso-position-horizontal:absolute;mso-position-horizontal-relative:text;mso-position-vertical:absolute;mso-position-vertical-relative:text;v-text-anchor:middle" coordsize="5260262,2095738" o:spid="_x0000_s1026" filled="f" strokecolor="#ffedd1 [351]" strokeweight=".5pt" path="m5260262,1876425c5177712,1887537,5131674,1906588,4764962,1943100,4398250,1979612,3620374,2101850,3059987,2095500,2499599,2089150,1875712,2122488,1402637,1905000,929562,1687512,454899,1108075,221537,790575,-11825,473075,-4682,236537,2462,0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" w14:anchorId="6C830BB1">
                <v:stroke dashstyle="longDash"/>
                <v:path arrowok="t" o:connecttype="custom" o:connectlocs="5259705,1876212;4764457,1942879;3059663,2095262;1402488,1904784;221514,790485;2462,0" o:connectangles="0,0,0,0,0,0"/>
              </v:shape>
            </w:pict>
          </mc:Fallback>
        </mc:AlternateContent>
      </w:r>
      <w:r>
        <w:rPr>
          <w:noProof/>
          <w:sz w:val="24"/>
          <w:lang w:eastAsia="ja-JP"/>
        </w:rPr>
        <mc:AlternateContent>
          <mc:Choice Requires="wps">
            <w:drawing>
              <wp:anchor distT="0" distB="0" distL="114300" distR="114300" simplePos="0" relativeHeight="251658249" behindDoc="0" locked="0" layoutInCell="1" allowOverlap="1" wp14:anchorId="0181149E" wp14:editId="5000AD0A">
                <wp:simplePos x="0" y="0"/>
                <wp:positionH relativeFrom="column">
                  <wp:posOffset>5334000</wp:posOffset>
                </wp:positionH>
                <wp:positionV relativeFrom="paragraph">
                  <wp:posOffset>3043555</wp:posOffset>
                </wp:positionV>
                <wp:extent cx="1628775" cy="1133475"/>
                <wp:effectExtent l="0" t="0" r="47625" b="47625"/>
                <wp:wrapNone/>
                <wp:docPr id="3" name="Freeform 3"/>
                <wp:cNvGraphicFramePr/>
                <a:graphic xmlns:a="http://schemas.openxmlformats.org/drawingml/2006/main">
                  <a:graphicData uri="http://schemas.microsoft.com/office/word/2010/wordprocessingShape">
                    <wps:wsp>
                      <wps:cNvSpPr/>
                      <wps:spPr>
                        <a:xfrm>
                          <a:off x="0" y="0"/>
                          <a:ext cx="1628775" cy="1133475"/>
                        </a:xfrm>
                        <a:custGeom>
                          <a:avLst/>
                          <a:gdLst>
                            <a:gd name="connsiteX0" fmla="*/ 1628775 w 1628775"/>
                            <a:gd name="connsiteY0" fmla="*/ 1133475 h 1133475"/>
                            <a:gd name="connsiteX1" fmla="*/ 952500 w 1628775"/>
                            <a:gd name="connsiteY1" fmla="*/ 971550 h 1133475"/>
                            <a:gd name="connsiteX2" fmla="*/ 561975 w 1628775"/>
                            <a:gd name="connsiteY2" fmla="*/ 285750 h 1133475"/>
                            <a:gd name="connsiteX3" fmla="*/ 0 w 1628775"/>
                            <a:gd name="connsiteY3" fmla="*/ 0 h 1133475"/>
                          </a:gdLst>
                          <a:ahLst/>
                          <a:cxnLst>
                            <a:cxn ang="0">
                              <a:pos x="connsiteX0" y="connsiteY0"/>
                            </a:cxn>
                            <a:cxn ang="0">
                              <a:pos x="connsiteX1" y="connsiteY1"/>
                            </a:cxn>
                            <a:cxn ang="0">
                              <a:pos x="connsiteX2" y="connsiteY2"/>
                            </a:cxn>
                            <a:cxn ang="0">
                              <a:pos x="connsiteX3" y="connsiteY3"/>
                            </a:cxn>
                          </a:cxnLst>
                          <a:rect l="l" t="t" r="r" b="b"/>
                          <a:pathLst>
                            <a:path w="1628775" h="1133475">
                              <a:moveTo>
                                <a:pt x="1628775" y="1133475"/>
                              </a:moveTo>
                              <a:cubicBezTo>
                                <a:pt x="1379537" y="1123156"/>
                                <a:pt x="1130300" y="1112837"/>
                                <a:pt x="952500" y="971550"/>
                              </a:cubicBezTo>
                              <a:cubicBezTo>
                                <a:pt x="774700" y="830263"/>
                                <a:pt x="720725" y="447675"/>
                                <a:pt x="561975" y="285750"/>
                              </a:cubicBezTo>
                              <a:cubicBezTo>
                                <a:pt x="403225" y="123825"/>
                                <a:pt x="201612" y="61912"/>
                                <a:pt x="0" y="0"/>
                              </a:cubicBezTo>
                            </a:path>
                          </a:pathLst>
                        </a:custGeom>
                        <a:noFill/>
                        <a:ln w="6350">
                          <a:solidFill>
                            <a:schemeClr val="tx2">
                              <a:lumMod val="10000"/>
                              <a:lumOff val="90000"/>
                            </a:schemeClr>
                          </a:solidFill>
                          <a:prstDash val="lgDash"/>
                          <a:headEnd type="ova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c="http://schemas.openxmlformats.org/drawingml/2006/chart" xmlns:a="http://schemas.openxmlformats.org/drawingml/2006/main">
            <w:pict w14:anchorId="0B5FEFF1">
              <v:shape id="Freeform_x0020_3" style="position:absolute;margin-left:420pt;margin-top:239.65pt;width:128.25pt;height:89.25pt;z-index:251658249;visibility:visible;mso-wrap-style:square;mso-wrap-distance-left:9pt;mso-wrap-distance-top:0;mso-wrap-distance-right:9pt;mso-wrap-distance-bottom:0;mso-position-horizontal:absolute;mso-position-horizontal-relative:text;mso-position-vertical:absolute;mso-position-vertical-relative:text;v-text-anchor:middle" coordsize="1628775,1133475" o:spid="_x0000_s1026" filled="f" strokecolor="#ffedd1 [351]" strokeweight=".5pt" path="m1628775,1133475c1379537,1123156,1130300,1112837,952500,971550,774700,830263,720725,447675,561975,285750,403225,123825,201612,61912,,0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" w14:anchorId="54AAEC32">
                <v:stroke dashstyle="longDash" startarrow="oval"/>
                <v:path arrowok="t" o:connecttype="custom" o:connectlocs="1628775,1133475;952500,971550;561975,285750;0,0" o:connectangles="0,0,0,0"/>
              </v:shape>
            </w:pict>
          </mc:Fallback>
        </mc:AlternateContent>
      </w:r>
      <w:r>
        <w:rPr>
          <w:noProof/>
          <w:sz w:val="24"/>
          <w:lang w:eastAsia="ja-JP"/>
        </w:rPr>
        <mc:AlternateContent>
          <mc:Choice Requires="wps">
            <w:drawing>
              <wp:anchor distT="0" distB="0" distL="114300" distR="114300" simplePos="0" relativeHeight="251658252" behindDoc="0" locked="0" layoutInCell="1" allowOverlap="1" wp14:anchorId="44FB48F4" wp14:editId="772A824B">
                <wp:simplePos x="0" y="0"/>
                <wp:positionH relativeFrom="column">
                  <wp:posOffset>5247640</wp:posOffset>
                </wp:positionH>
                <wp:positionV relativeFrom="paragraph">
                  <wp:posOffset>2967672</wp:posOffset>
                </wp:positionV>
                <wp:extent cx="114300" cy="114300"/>
                <wp:effectExtent l="0" t="0" r="19050" b="19050"/>
                <wp:wrapNone/>
                <wp:docPr id="29" name="Oval 2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2">
                            <a:lumMod val="10000"/>
                            <a:lumOff val="90000"/>
                          </a:schemeClr>
                        </a:solidFill>
                        <a:ln>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c="http://schemas.openxmlformats.org/drawingml/2006/chart" xmlns:a="http://schemas.openxmlformats.org/drawingml/2006/main">
            <w:pict w14:anchorId="5473CF91">
              <v:oval id="Oval_x0020_29" style="position:absolute;margin-left:413.2pt;margin-top:233.65pt;width:9pt;height:9pt;z-index:2516582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edd1 [351]" strokecolor="#ffedd1 [351]" strokeweight="1pt" w14:anchorId="6F3A28B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"/>
            </w:pict>
          </mc:Fallback>
        </mc:AlternateContent>
      </w:r>
      <w:r w:rsidR="003F054B">
        <w:rPr>
          <w:noProof/>
          <w:sz w:val="24"/>
          <w:lang w:eastAsia="ja-JP"/>
        </w:rPr>
        <mc:AlternateContent>
          <mc:Choice Requires="wps">
            <w:drawing>
              <wp:anchor distT="0" distB="0" distL="114300" distR="114300" simplePos="0" relativeHeight="251658242" behindDoc="0" locked="0" layoutInCell="1" allowOverlap="1" wp14:anchorId="34D5664A" wp14:editId="79C20636">
                <wp:simplePos x="0" y="0"/>
                <wp:positionH relativeFrom="column">
                  <wp:posOffset>-914400</wp:posOffset>
                </wp:positionH>
                <wp:positionV relativeFrom="paragraph">
                  <wp:posOffset>2266936</wp:posOffset>
                </wp:positionV>
                <wp:extent cx="7753350" cy="1456704"/>
                <wp:effectExtent l="0" t="0" r="0" b="0"/>
                <wp:wrapNone/>
                <wp:docPr id="4" name="Text Box 4"/>
                <wp:cNvGraphicFramePr/>
                <a:graphic xmlns:a="http://schemas.openxmlformats.org/drawingml/2006/main">
                  <a:graphicData uri="http://schemas.microsoft.com/office/word/2010/wordprocessingShape">
                    <wps:wsp>
                      <wps:cNvSpPr txBox="1"/>
                      <wps:spPr>
                        <a:xfrm>
                          <a:off x="0" y="0"/>
                          <a:ext cx="7753350" cy="14567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DEA79" w14:textId="77777777" w:rsidR="002838C2" w:rsidRDefault="002838C2" w:rsidP="00C638E3">
                            <w:pPr>
                              <w:jc w:val="center"/>
                            </w:pPr>
                            <w:r>
                              <w:t>MS50 Computer Science Conversion,</w:t>
                            </w:r>
                          </w:p>
                          <w:p w14:paraId="6C490570" w14:textId="77777777" w:rsidR="002838C2" w:rsidRDefault="002838C2" w:rsidP="00C638E3">
                            <w:pPr>
                              <w:jc w:val="center"/>
                            </w:pPr>
                            <w:r>
                              <w:t>Software Development,</w:t>
                            </w:r>
                          </w:p>
                          <w:p w14:paraId="48627F97" w14:textId="77777777" w:rsidR="002838C2" w:rsidRDefault="002838C2" w:rsidP="005D2C1C">
                            <w:pPr>
                              <w:jc w:val="center"/>
                            </w:pPr>
                            <w:r>
                              <w:t xml:space="preserve">Group </w:t>
                            </w:r>
                            <w:r w:rsidRPr="00C638E3">
                              <w:rPr>
                                <w:b/>
                                <w:sz w:val="24"/>
                              </w:rPr>
                              <w:t>B</w:t>
                            </w:r>
                            <w:r>
                              <w:t>ees</w:t>
                            </w:r>
                          </w:p>
                          <w:p w14:paraId="05C59EE6" w14:textId="77777777" w:rsidR="002838C2" w:rsidRDefault="002838C2" w:rsidP="00C638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5664A" id="Text_x0020_Box_x0020_4" o:spid="_x0000_s1029" type="#_x0000_t202" style="position:absolute;margin-left:-1in;margin-top:178.5pt;width:610.5pt;height:114.7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" fillcolor="white [3201]" stroked="f" strokeweight=".5pt">
                <v:textbox>
                  <w:txbxContent>
                    <w:p w14:paraId="32EDEA79" w14:textId="77777777" w:rsidR="002838C2" w:rsidRDefault="002838C2" w:rsidP="00C638E3">
                      <w:pPr>
                        <w:jc w:val="center"/>
                      </w:pPr>
                      <w:r>
                        <w:t>MS50 Computer Science Conversion,</w:t>
                      </w:r>
                    </w:p>
                    <w:p w14:paraId="6C490570" w14:textId="77777777" w:rsidR="002838C2" w:rsidRDefault="002838C2" w:rsidP="00C638E3">
                      <w:pPr>
                        <w:jc w:val="center"/>
                      </w:pPr>
                      <w:r>
                        <w:t>Software Development,</w:t>
                      </w:r>
                    </w:p>
                    <w:p w14:paraId="48627F97" w14:textId="77777777" w:rsidR="002838C2" w:rsidRDefault="002838C2" w:rsidP="005D2C1C">
                      <w:pPr>
                        <w:jc w:val="center"/>
                      </w:pPr>
                      <w:r>
                        <w:t xml:space="preserve">Group </w:t>
                      </w:r>
                      <w:r w:rsidRPr="00C638E3">
                        <w:rPr>
                          <w:b/>
                          <w:sz w:val="24"/>
                        </w:rPr>
                        <w:t>B</w:t>
                      </w:r>
                      <w:r>
                        <w:t>ees</w:t>
                      </w:r>
                    </w:p>
                    <w:p w14:paraId="05C59EE6" w14:textId="77777777" w:rsidR="002838C2" w:rsidRDefault="002838C2" w:rsidP="00C638E3">
                      <w:pPr>
                        <w:jc w:val="center"/>
                      </w:pPr>
                    </w:p>
                  </w:txbxContent>
                </v:textbox>
              </v:shape>
            </w:pict>
          </mc:Fallback>
        </mc:AlternateContent>
      </w:r>
      <w:r w:rsidR="003F054B">
        <w:rPr>
          <w:noProof/>
          <w:sz w:val="24"/>
          <w:lang w:eastAsia="ja-JP"/>
        </w:rPr>
        <mc:AlternateContent>
          <mc:Choice Requires="wps">
            <w:drawing>
              <wp:anchor distT="0" distB="0" distL="114300" distR="114300" simplePos="0" relativeHeight="251658245" behindDoc="0" locked="0" layoutInCell="1" allowOverlap="1" wp14:anchorId="237543F3" wp14:editId="64BC7E58">
                <wp:simplePos x="0" y="0"/>
                <wp:positionH relativeFrom="column">
                  <wp:posOffset>2681235</wp:posOffset>
                </wp:positionH>
                <wp:positionV relativeFrom="paragraph">
                  <wp:posOffset>3196734</wp:posOffset>
                </wp:positionV>
                <wp:extent cx="590495" cy="276225"/>
                <wp:effectExtent l="4445" t="0" r="5080" b="0"/>
                <wp:wrapNone/>
                <wp:docPr id="11" name="Text Box 11"/>
                <wp:cNvGraphicFramePr/>
                <a:graphic xmlns:a="http://schemas.openxmlformats.org/drawingml/2006/main">
                  <a:graphicData uri="http://schemas.microsoft.com/office/word/2010/wordprocessingShape">
                    <wps:wsp>
                      <wps:cNvSpPr txBox="1"/>
                      <wps:spPr>
                        <a:xfrm rot="5400000">
                          <a:off x="0" y="0"/>
                          <a:ext cx="5904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E65E2" w14:textId="77777777" w:rsidR="002838C2" w:rsidRDefault="002838C2" w:rsidP="005D2C1C">
                            <w:pPr>
                              <w:jc w:val="center"/>
                            </w:pPr>
                            <w:r>
                              <w:t>2016</w:t>
                            </w:r>
                          </w:p>
                          <w:p w14:paraId="5CB76352" w14:textId="77777777" w:rsidR="002838C2" w:rsidRDefault="002838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543F3" id="Text_x0020_Box_x0020_11" o:spid="_x0000_s1030" type="#_x0000_t202" style="position:absolute;margin-left:211.1pt;margin-top:251.7pt;width:46.5pt;height:21.75pt;rotation:90;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" filled="f" stroked="f" strokeweight=".5pt">
                <v:textbox>
                  <w:txbxContent>
                    <w:p w14:paraId="499E65E2" w14:textId="77777777" w:rsidR="002838C2" w:rsidRDefault="002838C2" w:rsidP="005D2C1C">
                      <w:pPr>
                        <w:jc w:val="center"/>
                      </w:pPr>
                      <w:r>
                        <w:t>2016</w:t>
                      </w:r>
                    </w:p>
                    <w:p w14:paraId="5CB76352" w14:textId="77777777" w:rsidR="002838C2" w:rsidRDefault="002838C2"/>
                  </w:txbxContent>
                </v:textbox>
              </v:shape>
            </w:pict>
          </mc:Fallback>
        </mc:AlternateContent>
      </w:r>
      <w:r w:rsidR="008048C6">
        <w:rPr>
          <w:noProof/>
          <w:sz w:val="24"/>
          <w:lang w:eastAsia="ja-JP"/>
        </w:rPr>
        <mc:AlternateContent>
          <mc:Choice Requires="wps">
            <w:drawing>
              <wp:anchor distT="0" distB="0" distL="114300" distR="114300" simplePos="0" relativeHeight="251658247" behindDoc="0" locked="0" layoutInCell="1" allowOverlap="1" wp14:anchorId="2E47D13C" wp14:editId="1432A76B">
                <wp:simplePos x="0" y="0"/>
                <wp:positionH relativeFrom="column">
                  <wp:posOffset>2218690</wp:posOffset>
                </wp:positionH>
                <wp:positionV relativeFrom="paragraph">
                  <wp:posOffset>5367020</wp:posOffset>
                </wp:positionV>
                <wp:extent cx="5156200" cy="4004945"/>
                <wp:effectExtent l="0" t="0" r="6350" b="0"/>
                <wp:wrapNone/>
                <wp:docPr id="15" name="Arc 15"/>
                <wp:cNvGraphicFramePr/>
                <a:graphic xmlns:a="http://schemas.openxmlformats.org/drawingml/2006/main">
                  <a:graphicData uri="http://schemas.microsoft.com/office/word/2010/wordprocessingShape">
                    <wps:wsp>
                      <wps:cNvSpPr/>
                      <wps:spPr>
                        <a:xfrm rot="10624663">
                          <a:off x="0" y="0"/>
                          <a:ext cx="5156200" cy="4004945"/>
                        </a:xfrm>
                        <a:prstGeom prst="arc">
                          <a:avLst>
                            <a:gd name="adj1" fmla="val 6331368"/>
                            <a:gd name="adj2" fmla="val 10731981"/>
                          </a:avLst>
                        </a:prstGeom>
                        <a:ln>
                          <a:solidFill>
                            <a:schemeClr val="tx2">
                              <a:lumMod val="25000"/>
                              <a:lumOff val="75000"/>
                            </a:schemeClr>
                          </a:solidFill>
                          <a:prstDash val="lg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c="http://schemas.openxmlformats.org/drawingml/2006/chart" xmlns:a="http://schemas.openxmlformats.org/drawingml/2006/main">
            <w:pict w14:anchorId="0C8B53C1">
              <v:shape id="Arc_x0020_15" style="position:absolute;margin-left:174.7pt;margin-top:422.6pt;width:406pt;height:315.35pt;rotation:11604965fd;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56200,4004945" o:spid="_x0000_s1026" filled="f" strokecolor="#ffd28b [831]" strokeweight=".5pt" path="m2034415,3959911nsc871408,3765027,31138,2977291,836,2053472l2578100,2002473,2034415,3959911xem2034415,3959911nfc871408,3765027,31138,2977291,836,2053472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" w14:anchorId="12A831F9">
                <v:stroke dashstyle="longDash"/>
                <v:path arrowok="t" o:connecttype="custom" o:connectlocs="2034415,3959911;836,2053472" o:connectangles="0,0"/>
              </v:shape>
            </w:pict>
          </mc:Fallback>
        </mc:AlternateContent>
      </w:r>
      <w:r w:rsidR="008048C6">
        <w:rPr>
          <w:noProof/>
          <w:sz w:val="24"/>
          <w:lang w:eastAsia="ja-JP"/>
        </w:rPr>
        <mc:AlternateContent>
          <mc:Choice Requires="wps">
            <w:drawing>
              <wp:anchor distT="0" distB="0" distL="114300" distR="114300" simplePos="0" relativeHeight="251658246" behindDoc="0" locked="0" layoutInCell="1" allowOverlap="1" wp14:anchorId="764D6552" wp14:editId="1234F680">
                <wp:simplePos x="0" y="0"/>
                <wp:positionH relativeFrom="column">
                  <wp:posOffset>2983230</wp:posOffset>
                </wp:positionH>
                <wp:positionV relativeFrom="paragraph">
                  <wp:posOffset>1656080</wp:posOffset>
                </wp:positionV>
                <wp:extent cx="5156200" cy="3733800"/>
                <wp:effectExtent l="0" t="0" r="0" b="19050"/>
                <wp:wrapNone/>
                <wp:docPr id="14" name="Arc 14"/>
                <wp:cNvGraphicFramePr/>
                <a:graphic xmlns:a="http://schemas.openxmlformats.org/drawingml/2006/main">
                  <a:graphicData uri="http://schemas.microsoft.com/office/word/2010/wordprocessingShape">
                    <wps:wsp>
                      <wps:cNvSpPr/>
                      <wps:spPr>
                        <a:xfrm>
                          <a:off x="0" y="0"/>
                          <a:ext cx="5156200" cy="3733800"/>
                        </a:xfrm>
                        <a:prstGeom prst="arc">
                          <a:avLst>
                            <a:gd name="adj1" fmla="val 6072470"/>
                            <a:gd name="adj2" fmla="val 10731981"/>
                          </a:avLst>
                        </a:prstGeom>
                        <a:ln>
                          <a:solidFill>
                            <a:schemeClr val="tx2">
                              <a:lumMod val="25000"/>
                              <a:lumOff val="75000"/>
                            </a:schemeClr>
                          </a:solidFill>
                          <a:prstDash val="lg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c="http://schemas.openxmlformats.org/drawingml/2006/chart" xmlns:a="http://schemas.openxmlformats.org/drawingml/2006/main">
            <w:pict w14:anchorId="74387646">
              <v:shape id="Arc_x0020_14" style="position:absolute;margin-left:234.9pt;margin-top:130.4pt;width:406pt;height:29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56200,3733800" o:spid="_x0000_s1026" filled="f" strokecolor="#ffd28b [831]" strokeweight=".5pt" path="m2211929,3714874nsc968948,3585724,35264,2826867,962,1917898l2578100,1866900,2211929,3714874xem2211929,3714874nfc968948,3585724,35264,2826867,962,1917898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" w14:anchorId="01765FE2">
                <v:stroke dashstyle="longDash"/>
                <v:path arrowok="t" o:connecttype="custom" o:connectlocs="2211929,3714874;962,1917898" o:connectangles="0,0"/>
              </v:shape>
            </w:pict>
          </mc:Fallback>
        </mc:AlternateContent>
      </w:r>
      <w:r w:rsidR="00892E48">
        <w:br w:type="page"/>
      </w:r>
    </w:p>
    <w:p w14:paraId="531B5054" w14:textId="77777777" w:rsidR="003E7C49" w:rsidRDefault="003E7C49" w:rsidP="003E7C49">
      <w:pPr>
        <w:jc w:val="center"/>
        <w:rPr>
          <w:b/>
          <w:sz w:val="32"/>
        </w:rPr>
      </w:pPr>
      <w:r w:rsidRPr="003E7C49">
        <w:rPr>
          <w:b/>
          <w:sz w:val="32"/>
        </w:rPr>
        <w:lastRenderedPageBreak/>
        <w:t>Declaration of Mark Distributions</w:t>
      </w:r>
    </w:p>
    <w:p w14:paraId="59E5823A" w14:textId="77777777" w:rsidR="000E468A" w:rsidRPr="000E468A" w:rsidRDefault="000E468A" w:rsidP="003E7C49">
      <w:pPr>
        <w:jc w:val="center"/>
        <w:rPr>
          <w:b/>
          <w:sz w:val="24"/>
        </w:rPr>
      </w:pPr>
    </w:p>
    <w:p w14:paraId="54C1D17F" w14:textId="77777777" w:rsidR="003E7C49" w:rsidRDefault="003E7C49" w:rsidP="003E7C49">
      <w:r>
        <w:t xml:space="preserve">We hereby declare that the </w:t>
      </w:r>
      <w:r w:rsidR="000E468A">
        <w:t>following distribution of marks have been agreed by all of the undersigned, and that the work detailed in this</w:t>
      </w:r>
      <w:r>
        <w:t xml:space="preserve"> </w:t>
      </w:r>
      <w:r w:rsidR="000E468A">
        <w:t>document is the sole product of the group members.</w:t>
      </w:r>
    </w:p>
    <w:p w14:paraId="2A8EDA97" w14:textId="77777777" w:rsidR="000E468A" w:rsidRPr="003E7C49" w:rsidRDefault="000E468A" w:rsidP="003E7C49"/>
    <w:p w14:paraId="4564AA72" w14:textId="77777777" w:rsidR="003E7C49" w:rsidRPr="003E7C49" w:rsidRDefault="003E7C49" w:rsidP="003E7C49"/>
    <w:p w14:paraId="41EBBE37" w14:textId="77777777" w:rsidR="003E7C49" w:rsidRDefault="003E7C49" w:rsidP="000E468A">
      <w:pPr>
        <w:ind w:firstLine="720"/>
      </w:pPr>
      <w:r w:rsidRPr="003E7C49">
        <w:t>Jamie Birch</w:t>
      </w:r>
      <w:r w:rsidRPr="003E7C49">
        <w:tab/>
      </w:r>
      <w:r w:rsidRPr="003E7C49">
        <w:tab/>
      </w:r>
      <w:r w:rsidRPr="003E7C49">
        <w:tab/>
        <w:t>%</w:t>
      </w:r>
      <w:r w:rsidRPr="003E7C49">
        <w:tab/>
      </w:r>
      <w:r w:rsidRPr="003E7C49">
        <w:tab/>
        <w:t>__________________________________</w:t>
      </w:r>
    </w:p>
    <w:p w14:paraId="0BED25EA" w14:textId="77777777" w:rsidR="000E468A" w:rsidRPr="003E7C49" w:rsidRDefault="000E468A" w:rsidP="000E468A">
      <w:pPr>
        <w:ind w:firstLine="720"/>
      </w:pPr>
      <w:r w:rsidRPr="003E7C49">
        <w:t>Sarah Carter</w:t>
      </w:r>
      <w:r w:rsidRPr="003E7C49">
        <w:tab/>
      </w:r>
      <w:r w:rsidRPr="003E7C49">
        <w:tab/>
      </w:r>
      <w:r w:rsidRPr="003E7C49">
        <w:tab/>
        <w:t>%</w:t>
      </w:r>
      <w:r w:rsidRPr="003E7C49">
        <w:tab/>
      </w:r>
      <w:r w:rsidRPr="003E7C49">
        <w:tab/>
        <w:t>__________________________________</w:t>
      </w:r>
    </w:p>
    <w:p w14:paraId="23D444FF" w14:textId="77777777" w:rsidR="000E468A" w:rsidRPr="003E7C49" w:rsidRDefault="000E468A" w:rsidP="000E468A">
      <w:pPr>
        <w:ind w:firstLine="720"/>
      </w:pPr>
      <w:r>
        <w:t>Ching Chi</w:t>
      </w:r>
      <w:r w:rsidRPr="003E7C49">
        <w:t xml:space="preserve"> Chan</w:t>
      </w:r>
      <w:r w:rsidRPr="003E7C49">
        <w:tab/>
      </w:r>
      <w:r w:rsidRPr="003E7C49">
        <w:tab/>
      </w:r>
      <w:r w:rsidRPr="003E7C49">
        <w:tab/>
        <w:t>%</w:t>
      </w:r>
      <w:r w:rsidRPr="003E7C49">
        <w:tab/>
      </w:r>
      <w:r w:rsidRPr="003E7C49">
        <w:tab/>
        <w:t>__________________________________</w:t>
      </w:r>
    </w:p>
    <w:p w14:paraId="2167ACF3" w14:textId="77777777" w:rsidR="003E7C49" w:rsidRPr="003E7C49" w:rsidRDefault="003E7C49" w:rsidP="000E468A">
      <w:pPr>
        <w:ind w:firstLine="720"/>
      </w:pPr>
      <w:r w:rsidRPr="003E7C49">
        <w:t>Matthew Ellams</w:t>
      </w:r>
      <w:r w:rsidRPr="003E7C49">
        <w:tab/>
      </w:r>
      <w:r w:rsidR="002911B1">
        <w:tab/>
      </w:r>
      <w:r w:rsidRPr="003E7C49">
        <w:tab/>
        <w:t>%</w:t>
      </w:r>
      <w:r w:rsidRPr="003E7C49">
        <w:tab/>
      </w:r>
      <w:r w:rsidRPr="003E7C49">
        <w:tab/>
        <w:t>__________________________________</w:t>
      </w:r>
    </w:p>
    <w:p w14:paraId="2162B69A" w14:textId="77777777" w:rsidR="000E468A" w:rsidRDefault="003E7C49" w:rsidP="000E468A">
      <w:pPr>
        <w:ind w:firstLine="720"/>
      </w:pPr>
      <w:r w:rsidRPr="003E7C49">
        <w:t>Sam Sutherland Grant</w:t>
      </w:r>
      <w:r w:rsidRPr="003E7C49">
        <w:tab/>
      </w:r>
      <w:r w:rsidRPr="003E7C49">
        <w:tab/>
        <w:t>%</w:t>
      </w:r>
      <w:r w:rsidRPr="003E7C49">
        <w:tab/>
      </w:r>
      <w:r w:rsidRPr="003E7C49">
        <w:tab/>
        <w:t>__________________________________</w:t>
      </w:r>
    </w:p>
    <w:p w14:paraId="630400FE" w14:textId="77777777" w:rsidR="000E468A" w:rsidRPr="003E7C49" w:rsidRDefault="000E468A" w:rsidP="000E468A">
      <w:pPr>
        <w:ind w:firstLine="720"/>
      </w:pPr>
      <w:r w:rsidRPr="003E7C49">
        <w:t>Alex Lorimer</w:t>
      </w:r>
      <w:r w:rsidRPr="003E7C49">
        <w:tab/>
      </w:r>
      <w:r w:rsidRPr="003E7C49">
        <w:tab/>
      </w:r>
      <w:r w:rsidRPr="003E7C49">
        <w:tab/>
        <w:t>%</w:t>
      </w:r>
      <w:r w:rsidRPr="003E7C49">
        <w:tab/>
      </w:r>
      <w:r w:rsidRPr="003E7C49">
        <w:tab/>
        <w:t>__________________________________</w:t>
      </w:r>
    </w:p>
    <w:p w14:paraId="2BA70251" w14:textId="77777777" w:rsidR="003E7C49" w:rsidRPr="000E468A" w:rsidRDefault="003E7C49">
      <w:r w:rsidRPr="003E7C49">
        <w:rPr>
          <w:b/>
          <w:sz w:val="32"/>
        </w:rPr>
        <w:br w:type="page"/>
      </w:r>
    </w:p>
    <w:p w14:paraId="4110A26F" w14:textId="77777777" w:rsidR="00DE24A4" w:rsidRPr="00DE24A4" w:rsidRDefault="00DE24A4" w:rsidP="00DE24A4">
      <w:pPr>
        <w:pStyle w:val="Title"/>
        <w:jc w:val="center"/>
        <w:rPr>
          <w:rFonts w:ascii="Calibri" w:hAnsi="Calibri"/>
          <w:b/>
          <w:color w:val="CD8C06" w:themeColor="accent1" w:themeShade="BF"/>
          <w:sz w:val="36"/>
          <w:szCs w:val="32"/>
        </w:rPr>
      </w:pPr>
      <w:r>
        <w:rPr>
          <w:rFonts w:ascii="Calibri" w:hAnsi="Calibri"/>
          <w:b/>
          <w:color w:val="CD8C06" w:themeColor="accent1" w:themeShade="BF"/>
          <w:sz w:val="36"/>
          <w:szCs w:val="32"/>
        </w:rPr>
        <w:lastRenderedPageBreak/>
        <w:t>Contents</w:t>
      </w:r>
    </w:p>
    <w:p w14:paraId="36346154" w14:textId="77777777" w:rsidR="000E468A" w:rsidRPr="000E468A" w:rsidRDefault="000E468A" w:rsidP="008048C6">
      <w:pPr>
        <w:jc w:val="center"/>
        <w:rPr>
          <w:b/>
          <w:sz w:val="24"/>
        </w:rPr>
      </w:pPr>
    </w:p>
    <w:p w14:paraId="1286A7AA" w14:textId="77777777" w:rsidR="00F740F2" w:rsidRPr="00834C50" w:rsidRDefault="00834C50" w:rsidP="00834C50">
      <w:pPr>
        <w:pStyle w:val="ListParagraph"/>
        <w:numPr>
          <w:ilvl w:val="0"/>
          <w:numId w:val="9"/>
        </w:numPr>
        <w:rPr>
          <w:b/>
        </w:rPr>
      </w:pPr>
      <w:r w:rsidRPr="00834C50">
        <w:rPr>
          <w:b/>
        </w:rPr>
        <w:t>Introduction</w:t>
      </w:r>
    </w:p>
    <w:p w14:paraId="52DAD78F" w14:textId="32627168" w:rsidR="00F740F2" w:rsidRPr="00F740F2" w:rsidRDefault="25F08194" w:rsidP="00834C50">
      <w:pPr>
        <w:pStyle w:val="ListParagraph"/>
        <w:numPr>
          <w:ilvl w:val="1"/>
          <w:numId w:val="9"/>
        </w:numPr>
      </w:pPr>
      <w:ins w:id="0" w:author="來賓" w:date="2016-01-14T12:10:00Z">
        <w:r w:rsidRPr="00F740F2">
          <w:t>Background</w:t>
        </w:r>
      </w:ins>
    </w:p>
    <w:p w14:paraId="308C68A2" w14:textId="42D8C807" w:rsidR="00F740F2" w:rsidRPr="00F740F2" w:rsidRDefault="25F08194" w:rsidP="00834C50">
      <w:pPr>
        <w:pStyle w:val="ListParagraph"/>
        <w:numPr>
          <w:ilvl w:val="1"/>
          <w:numId w:val="9"/>
        </w:numPr>
      </w:pPr>
      <w:ins w:id="1" w:author="來賓" w:date="2016-01-14T12:10:00Z">
        <w:r w:rsidRPr="00F740F2">
          <w:t>Aims and Objectives</w:t>
        </w:r>
      </w:ins>
    </w:p>
    <w:p w14:paraId="1596E6F8" w14:textId="5574599C" w:rsidR="00F740F2" w:rsidRPr="00F740F2" w:rsidRDefault="0D1929A9" w:rsidP="00834C50">
      <w:pPr>
        <w:pStyle w:val="ListParagraph"/>
        <w:numPr>
          <w:ilvl w:val="1"/>
          <w:numId w:val="9"/>
        </w:numPr>
      </w:pPr>
      <w:ins w:id="2" w:author="來賓" w:date="2016-01-14T12:10:00Z">
        <w:r w:rsidRPr="00F740F2">
          <w:t>Target Audience</w:t>
        </w:r>
      </w:ins>
    </w:p>
    <w:p w14:paraId="592782F2" w14:textId="77777777" w:rsidR="00834C50" w:rsidRDefault="00F740F2" w:rsidP="00834C50">
      <w:pPr>
        <w:pStyle w:val="ListParagraph"/>
        <w:numPr>
          <w:ilvl w:val="1"/>
          <w:numId w:val="9"/>
        </w:numPr>
      </w:pPr>
      <w:r w:rsidRPr="00F740F2">
        <w:t>Definitions</w:t>
      </w:r>
    </w:p>
    <w:p w14:paraId="5BD7695C" w14:textId="77777777" w:rsidR="00A64169" w:rsidRPr="00F740F2" w:rsidRDefault="00A64169" w:rsidP="00A64169">
      <w:pPr>
        <w:pStyle w:val="ListParagraph"/>
        <w:ind w:left="1080"/>
      </w:pPr>
    </w:p>
    <w:p w14:paraId="71F1DA64" w14:textId="77777777" w:rsidR="00F740F2" w:rsidRPr="00834C50" w:rsidRDefault="00F740F2" w:rsidP="00834C50">
      <w:pPr>
        <w:pStyle w:val="ListParagraph"/>
        <w:numPr>
          <w:ilvl w:val="0"/>
          <w:numId w:val="9"/>
        </w:numPr>
        <w:rPr>
          <w:b/>
        </w:rPr>
      </w:pPr>
      <w:r w:rsidRPr="00834C50">
        <w:rPr>
          <w:b/>
        </w:rPr>
        <w:t>Planning</w:t>
      </w:r>
    </w:p>
    <w:p w14:paraId="665424B6" w14:textId="77777777" w:rsidR="00F740F2" w:rsidRPr="00F740F2" w:rsidRDefault="00F740F2" w:rsidP="00834C50">
      <w:pPr>
        <w:pStyle w:val="ListParagraph"/>
        <w:numPr>
          <w:ilvl w:val="1"/>
          <w:numId w:val="9"/>
        </w:numPr>
      </w:pPr>
      <w:r w:rsidRPr="00F740F2">
        <w:t>Concept Development</w:t>
      </w:r>
    </w:p>
    <w:p w14:paraId="45115A05" w14:textId="77777777" w:rsidR="00F740F2" w:rsidRDefault="00F740F2" w:rsidP="00834C50">
      <w:pPr>
        <w:pStyle w:val="ListParagraph"/>
        <w:numPr>
          <w:ilvl w:val="1"/>
          <w:numId w:val="9"/>
        </w:numPr>
      </w:pPr>
      <w:r w:rsidRPr="00F740F2">
        <w:t>Market Research</w:t>
      </w:r>
    </w:p>
    <w:p w14:paraId="45B74DFA" w14:textId="77777777" w:rsidR="00834C50" w:rsidRDefault="00F740F2" w:rsidP="00834C50">
      <w:pPr>
        <w:pStyle w:val="ListParagraph"/>
        <w:numPr>
          <w:ilvl w:val="1"/>
          <w:numId w:val="9"/>
        </w:numPr>
      </w:pPr>
      <w:r w:rsidRPr="00F740F2">
        <w:t>Initial Concepts</w:t>
      </w:r>
    </w:p>
    <w:p w14:paraId="243759B2" w14:textId="77777777" w:rsidR="00F740F2" w:rsidRDefault="00F740F2" w:rsidP="00834C50">
      <w:pPr>
        <w:pStyle w:val="ListParagraph"/>
        <w:numPr>
          <w:ilvl w:val="2"/>
          <w:numId w:val="9"/>
        </w:numPr>
      </w:pPr>
      <w:r w:rsidRPr="00F740F2">
        <w:t>Text Adventure Game</w:t>
      </w:r>
    </w:p>
    <w:p w14:paraId="7A78CE63" w14:textId="77777777" w:rsidR="00834C50" w:rsidRDefault="00F740F2" w:rsidP="00834C50">
      <w:pPr>
        <w:pStyle w:val="ListParagraph"/>
        <w:numPr>
          <w:ilvl w:val="2"/>
          <w:numId w:val="9"/>
        </w:numPr>
      </w:pPr>
      <w:r w:rsidRPr="00F740F2">
        <w:t>CPU Mario</w:t>
      </w:r>
    </w:p>
    <w:p w14:paraId="0792AC2C" w14:textId="77777777" w:rsidR="00834C50" w:rsidRDefault="00F740F2" w:rsidP="00834C50">
      <w:pPr>
        <w:pStyle w:val="ListParagraph"/>
        <w:numPr>
          <w:ilvl w:val="2"/>
          <w:numId w:val="9"/>
        </w:numPr>
      </w:pPr>
      <w:r w:rsidRPr="00F740F2">
        <w:t>Shrek</w:t>
      </w:r>
    </w:p>
    <w:p w14:paraId="20E3BF5F" w14:textId="77777777" w:rsidR="00F740F2" w:rsidRPr="00F740F2" w:rsidRDefault="00F740F2" w:rsidP="00834C50">
      <w:pPr>
        <w:pStyle w:val="ListParagraph"/>
        <w:numPr>
          <w:ilvl w:val="2"/>
          <w:numId w:val="9"/>
        </w:numPr>
      </w:pPr>
      <w:r w:rsidRPr="00F740F2">
        <w:t>Bees</w:t>
      </w:r>
    </w:p>
    <w:p w14:paraId="5C315981" w14:textId="77777777" w:rsidR="00834C50" w:rsidRDefault="00F740F2" w:rsidP="00834C50">
      <w:pPr>
        <w:pStyle w:val="ListParagraph"/>
        <w:numPr>
          <w:ilvl w:val="1"/>
          <w:numId w:val="9"/>
        </w:numPr>
      </w:pPr>
      <w:r w:rsidRPr="00F740F2">
        <w:t>Final Concept</w:t>
      </w:r>
    </w:p>
    <w:p w14:paraId="6C439A54" w14:textId="77777777" w:rsidR="00F740F2" w:rsidRDefault="00F740F2" w:rsidP="00834C50">
      <w:pPr>
        <w:pStyle w:val="ListParagraph"/>
        <w:numPr>
          <w:ilvl w:val="1"/>
          <w:numId w:val="9"/>
        </w:numPr>
      </w:pPr>
      <w:r w:rsidRPr="00F740F2">
        <w:t>Competitor Analysis</w:t>
      </w:r>
    </w:p>
    <w:p w14:paraId="78847B01" w14:textId="77777777" w:rsidR="00A64169" w:rsidRPr="00F740F2" w:rsidRDefault="00A64169" w:rsidP="00A64169">
      <w:pPr>
        <w:pStyle w:val="ListParagraph"/>
        <w:ind w:left="1080"/>
      </w:pPr>
    </w:p>
    <w:p w14:paraId="0D6FC430" w14:textId="77777777" w:rsidR="00F740F2" w:rsidRPr="00D4007C" w:rsidRDefault="00F740F2" w:rsidP="00A64169">
      <w:pPr>
        <w:pStyle w:val="ListParagraph"/>
        <w:numPr>
          <w:ilvl w:val="0"/>
          <w:numId w:val="9"/>
        </w:numPr>
        <w:rPr>
          <w:b/>
        </w:rPr>
      </w:pPr>
      <w:r w:rsidRPr="00D4007C">
        <w:rPr>
          <w:b/>
        </w:rPr>
        <w:t>Project Management</w:t>
      </w:r>
    </w:p>
    <w:p w14:paraId="13C60B6E" w14:textId="77777777" w:rsidR="00F740F2" w:rsidRDefault="00F740F2" w:rsidP="00D4007C">
      <w:pPr>
        <w:pStyle w:val="ListParagraph"/>
        <w:numPr>
          <w:ilvl w:val="1"/>
          <w:numId w:val="9"/>
        </w:numPr>
      </w:pPr>
      <w:r w:rsidRPr="00F740F2">
        <w:t>Overall Objectives</w:t>
      </w:r>
    </w:p>
    <w:p w14:paraId="2FB131F6" w14:textId="77777777" w:rsidR="00D4007C" w:rsidRDefault="00F740F2" w:rsidP="00D4007C">
      <w:pPr>
        <w:pStyle w:val="ListParagraph"/>
        <w:numPr>
          <w:ilvl w:val="1"/>
          <w:numId w:val="9"/>
        </w:numPr>
      </w:pPr>
      <w:r w:rsidRPr="00F740F2">
        <w:t>Planning and Scheduling</w:t>
      </w:r>
    </w:p>
    <w:p w14:paraId="3BD66A48" w14:textId="77777777" w:rsidR="00D4007C" w:rsidRDefault="00F740F2" w:rsidP="00D4007C">
      <w:pPr>
        <w:pStyle w:val="ListParagraph"/>
        <w:numPr>
          <w:ilvl w:val="1"/>
          <w:numId w:val="9"/>
        </w:numPr>
      </w:pPr>
      <w:r w:rsidRPr="00F740F2">
        <w:t>Gantt Chart</w:t>
      </w:r>
    </w:p>
    <w:p w14:paraId="2BB823AD" w14:textId="77777777" w:rsidR="00D4007C" w:rsidRDefault="00F740F2" w:rsidP="00D4007C">
      <w:pPr>
        <w:pStyle w:val="ListParagraph"/>
        <w:numPr>
          <w:ilvl w:val="1"/>
          <w:numId w:val="9"/>
        </w:numPr>
      </w:pPr>
      <w:r w:rsidRPr="00F740F2">
        <w:t xml:space="preserve">Tools </w:t>
      </w:r>
    </w:p>
    <w:p w14:paraId="523D5D51" w14:textId="77777777" w:rsidR="00D4007C" w:rsidRDefault="00F740F2" w:rsidP="00D4007C">
      <w:pPr>
        <w:pStyle w:val="ListParagraph"/>
        <w:numPr>
          <w:ilvl w:val="2"/>
          <w:numId w:val="9"/>
        </w:numPr>
      </w:pPr>
      <w:r w:rsidRPr="00F740F2">
        <w:t>Pair Programming</w:t>
      </w:r>
    </w:p>
    <w:p w14:paraId="1731D27B" w14:textId="77777777" w:rsidR="00F740F2" w:rsidRDefault="00D4007C" w:rsidP="00D4007C">
      <w:pPr>
        <w:pStyle w:val="ListParagraph"/>
        <w:numPr>
          <w:ilvl w:val="2"/>
          <w:numId w:val="9"/>
        </w:numPr>
      </w:pPr>
      <w:r>
        <w:t>Sprinting</w:t>
      </w:r>
    </w:p>
    <w:p w14:paraId="6D647B4B" w14:textId="77777777" w:rsidR="00D4007C" w:rsidRDefault="00D4007C" w:rsidP="00D4007C">
      <w:pPr>
        <w:pStyle w:val="ListParagraph"/>
        <w:numPr>
          <w:ilvl w:val="2"/>
          <w:numId w:val="9"/>
        </w:numPr>
      </w:pPr>
      <w:r>
        <w:t>Unit testing</w:t>
      </w:r>
    </w:p>
    <w:p w14:paraId="42DAD871" w14:textId="77777777" w:rsidR="00D4007C" w:rsidRDefault="00D4007C" w:rsidP="00D4007C">
      <w:pPr>
        <w:pStyle w:val="ListParagraph"/>
        <w:numPr>
          <w:ilvl w:val="2"/>
          <w:numId w:val="9"/>
        </w:numPr>
      </w:pPr>
      <w:r>
        <w:t>Version Control</w:t>
      </w:r>
    </w:p>
    <w:p w14:paraId="60AE4BFA" w14:textId="77777777" w:rsidR="00D44D74" w:rsidRDefault="00D4007C" w:rsidP="00D44D74">
      <w:pPr>
        <w:pStyle w:val="ListParagraph"/>
        <w:numPr>
          <w:ilvl w:val="2"/>
          <w:numId w:val="9"/>
        </w:numPr>
      </w:pPr>
      <w:r>
        <w:t>Continuous Integration</w:t>
      </w:r>
    </w:p>
    <w:p w14:paraId="19A5A95D" w14:textId="77777777" w:rsidR="00D44D74" w:rsidRDefault="00F740F2" w:rsidP="00D44D74">
      <w:pPr>
        <w:pStyle w:val="ListParagraph"/>
        <w:numPr>
          <w:ilvl w:val="1"/>
          <w:numId w:val="9"/>
        </w:numPr>
      </w:pPr>
      <w:r w:rsidRPr="00F740F2">
        <w:t>Rescheduling</w:t>
      </w:r>
    </w:p>
    <w:p w14:paraId="035F0BB6" w14:textId="77777777" w:rsidR="00A64169" w:rsidRDefault="00F740F2" w:rsidP="00A64169">
      <w:pPr>
        <w:pStyle w:val="ListParagraph"/>
        <w:numPr>
          <w:ilvl w:val="1"/>
          <w:numId w:val="9"/>
        </w:numPr>
      </w:pPr>
      <w:r w:rsidRPr="00F740F2">
        <w:t>Evaluation</w:t>
      </w:r>
    </w:p>
    <w:p w14:paraId="7050FE0F" w14:textId="77777777" w:rsidR="00A64169" w:rsidRPr="00A64169" w:rsidRDefault="00A64169" w:rsidP="00A64169">
      <w:pPr>
        <w:pStyle w:val="ListParagraph"/>
        <w:ind w:left="1080"/>
      </w:pPr>
    </w:p>
    <w:p w14:paraId="6E2F8773" w14:textId="77777777" w:rsidR="00A64169" w:rsidRDefault="00F740F2" w:rsidP="00A64169">
      <w:pPr>
        <w:pStyle w:val="ListParagraph"/>
        <w:numPr>
          <w:ilvl w:val="0"/>
          <w:numId w:val="9"/>
        </w:numPr>
      </w:pPr>
      <w:r w:rsidRPr="00A64169">
        <w:rPr>
          <w:b/>
        </w:rPr>
        <w:t>Design and Implementation</w:t>
      </w:r>
    </w:p>
    <w:p w14:paraId="306C2650" w14:textId="77777777" w:rsidR="00A64169" w:rsidRDefault="00F740F2" w:rsidP="00A64169">
      <w:pPr>
        <w:pStyle w:val="ListParagraph"/>
        <w:numPr>
          <w:ilvl w:val="1"/>
          <w:numId w:val="9"/>
        </w:numPr>
      </w:pPr>
      <w:r w:rsidRPr="00F740F2">
        <w:t xml:space="preserve">Initial Design </w:t>
      </w:r>
    </w:p>
    <w:p w14:paraId="40069551" w14:textId="77777777" w:rsidR="00A64169" w:rsidRDefault="00F740F2" w:rsidP="00A64169">
      <w:pPr>
        <w:pStyle w:val="ListParagraph"/>
        <w:numPr>
          <w:ilvl w:val="1"/>
          <w:numId w:val="9"/>
        </w:numPr>
      </w:pPr>
      <w:r w:rsidRPr="00F740F2">
        <w:t xml:space="preserve">Risk Assessment </w:t>
      </w:r>
    </w:p>
    <w:p w14:paraId="579B1E7D" w14:textId="77777777" w:rsidR="00A64169" w:rsidRDefault="00F740F2" w:rsidP="00A64169">
      <w:pPr>
        <w:pStyle w:val="ListParagraph"/>
        <w:numPr>
          <w:ilvl w:val="1"/>
          <w:numId w:val="9"/>
        </w:numPr>
      </w:pPr>
      <w:r w:rsidRPr="00F740F2">
        <w:t>Task Allocation</w:t>
      </w:r>
    </w:p>
    <w:p w14:paraId="74ED87FC" w14:textId="77777777" w:rsidR="00A64169" w:rsidRDefault="00F740F2" w:rsidP="00A64169">
      <w:pPr>
        <w:pStyle w:val="ListParagraph"/>
        <w:numPr>
          <w:ilvl w:val="1"/>
          <w:numId w:val="9"/>
        </w:numPr>
      </w:pPr>
      <w:r w:rsidRPr="00F740F2">
        <w:t>Final Design</w:t>
      </w:r>
    </w:p>
    <w:p w14:paraId="5786C1EF" w14:textId="77777777" w:rsidR="00A64169" w:rsidRDefault="00F740F2" w:rsidP="00A64169">
      <w:pPr>
        <w:pStyle w:val="ListParagraph"/>
        <w:numPr>
          <w:ilvl w:val="1"/>
          <w:numId w:val="9"/>
        </w:numPr>
      </w:pPr>
      <w:r w:rsidRPr="00F740F2">
        <w:t>Testing and Debugging</w:t>
      </w:r>
    </w:p>
    <w:p w14:paraId="67CAE389" w14:textId="77777777" w:rsidR="00A64169" w:rsidRDefault="00F740F2" w:rsidP="00F740F2">
      <w:pPr>
        <w:pStyle w:val="ListParagraph"/>
        <w:numPr>
          <w:ilvl w:val="1"/>
          <w:numId w:val="9"/>
        </w:numPr>
      </w:pPr>
      <w:r w:rsidRPr="00F740F2">
        <w:t>Future Development</w:t>
      </w:r>
    </w:p>
    <w:p w14:paraId="6D87E651" w14:textId="77777777" w:rsidR="00A64169" w:rsidRDefault="00A64169" w:rsidP="00A64169">
      <w:pPr>
        <w:pStyle w:val="ListParagraph"/>
        <w:ind w:left="1080"/>
      </w:pPr>
    </w:p>
    <w:p w14:paraId="119BB2AE" w14:textId="77777777" w:rsidR="00A64169" w:rsidRPr="00A64169" w:rsidRDefault="00F740F2" w:rsidP="00A64169">
      <w:pPr>
        <w:pStyle w:val="ListParagraph"/>
        <w:numPr>
          <w:ilvl w:val="0"/>
          <w:numId w:val="9"/>
        </w:numPr>
      </w:pPr>
      <w:r w:rsidRPr="00A64169">
        <w:rPr>
          <w:b/>
        </w:rPr>
        <w:t>Results and Feedback</w:t>
      </w:r>
    </w:p>
    <w:p w14:paraId="1D227D6D" w14:textId="77777777" w:rsidR="00A64169" w:rsidRDefault="00F740F2" w:rsidP="00A64169">
      <w:pPr>
        <w:pStyle w:val="ListParagraph"/>
        <w:numPr>
          <w:ilvl w:val="1"/>
          <w:numId w:val="9"/>
        </w:numPr>
      </w:pPr>
      <w:r w:rsidRPr="00F740F2">
        <w:lastRenderedPageBreak/>
        <w:t>Testing Feedback</w:t>
      </w:r>
    </w:p>
    <w:p w14:paraId="4F328BA0" w14:textId="77777777" w:rsidR="00A64169" w:rsidRDefault="00F740F2" w:rsidP="00A64169">
      <w:pPr>
        <w:pStyle w:val="ListParagraph"/>
        <w:numPr>
          <w:ilvl w:val="1"/>
          <w:numId w:val="9"/>
        </w:numPr>
      </w:pPr>
      <w:r w:rsidRPr="00F740F2">
        <w:t>Results</w:t>
      </w:r>
    </w:p>
    <w:p w14:paraId="61234879" w14:textId="77777777" w:rsidR="00A64169" w:rsidRDefault="00F740F2" w:rsidP="00F740F2">
      <w:pPr>
        <w:pStyle w:val="ListParagraph"/>
        <w:numPr>
          <w:ilvl w:val="1"/>
          <w:numId w:val="9"/>
        </w:numPr>
      </w:pPr>
      <w:r w:rsidRPr="00F740F2">
        <w:t xml:space="preserve">Evaluation </w:t>
      </w:r>
    </w:p>
    <w:p w14:paraId="21A03183" w14:textId="77777777" w:rsidR="00A64169" w:rsidRDefault="00A64169" w:rsidP="00A64169">
      <w:pPr>
        <w:pStyle w:val="ListParagraph"/>
        <w:ind w:left="1080"/>
      </w:pPr>
    </w:p>
    <w:p w14:paraId="1998231E" w14:textId="77777777" w:rsidR="00A64169" w:rsidRPr="00A64169" w:rsidRDefault="00F740F2" w:rsidP="00F740F2">
      <w:pPr>
        <w:pStyle w:val="ListParagraph"/>
        <w:numPr>
          <w:ilvl w:val="0"/>
          <w:numId w:val="9"/>
        </w:numPr>
      </w:pPr>
      <w:r w:rsidRPr="00A64169">
        <w:rPr>
          <w:b/>
        </w:rPr>
        <w:t>Individual Evaluation</w:t>
      </w:r>
    </w:p>
    <w:p w14:paraId="7C87F609" w14:textId="77777777" w:rsidR="00A64169" w:rsidRPr="00A64169" w:rsidRDefault="00A64169" w:rsidP="00A64169">
      <w:pPr>
        <w:pStyle w:val="ListParagraph"/>
      </w:pPr>
    </w:p>
    <w:p w14:paraId="06F6A3B2" w14:textId="77777777" w:rsidR="00A64169" w:rsidRPr="00A64169" w:rsidRDefault="00F740F2" w:rsidP="00A64169">
      <w:pPr>
        <w:pStyle w:val="ListParagraph"/>
        <w:numPr>
          <w:ilvl w:val="0"/>
          <w:numId w:val="9"/>
        </w:numPr>
      </w:pPr>
      <w:r w:rsidRPr="00A64169">
        <w:rPr>
          <w:b/>
        </w:rPr>
        <w:t>Appendix</w:t>
      </w:r>
    </w:p>
    <w:p w14:paraId="3EF290D9" w14:textId="77777777" w:rsidR="00A64169" w:rsidRDefault="00F740F2" w:rsidP="00A64169">
      <w:pPr>
        <w:pStyle w:val="ListParagraph"/>
        <w:numPr>
          <w:ilvl w:val="1"/>
          <w:numId w:val="9"/>
        </w:numPr>
      </w:pPr>
      <w:r w:rsidRPr="00F740F2">
        <w:t xml:space="preserve">Meeting Minutes </w:t>
      </w:r>
    </w:p>
    <w:p w14:paraId="7AAB9C9C" w14:textId="77777777" w:rsidR="00F740F2" w:rsidRPr="00F740F2" w:rsidRDefault="00F740F2" w:rsidP="00A64169">
      <w:pPr>
        <w:pStyle w:val="ListParagraph"/>
        <w:numPr>
          <w:ilvl w:val="1"/>
          <w:numId w:val="9"/>
        </w:numPr>
      </w:pPr>
      <w:r w:rsidRPr="00F740F2">
        <w:t>References</w:t>
      </w:r>
    </w:p>
    <w:p w14:paraId="24A40D53" w14:textId="77777777" w:rsidR="003E7C49" w:rsidRDefault="003E7C49" w:rsidP="008048C6">
      <w:pPr>
        <w:jc w:val="center"/>
        <w:rPr>
          <w:b/>
          <w:sz w:val="32"/>
        </w:rPr>
      </w:pPr>
    </w:p>
    <w:p w14:paraId="449FFE59" w14:textId="77777777" w:rsidR="003E7C49" w:rsidRDefault="003E7C49">
      <w:pPr>
        <w:rPr>
          <w:b/>
          <w:sz w:val="32"/>
        </w:rPr>
      </w:pPr>
      <w:r>
        <w:rPr>
          <w:b/>
          <w:sz w:val="32"/>
        </w:rPr>
        <w:br w:type="page"/>
      </w:r>
      <w:bookmarkStart w:id="3" w:name="_GoBack"/>
      <w:bookmarkEnd w:id="3"/>
    </w:p>
    <w:p w14:paraId="48ED63F7" w14:textId="22F8D661" w:rsidR="00DE24A4" w:rsidRPr="00DE24A4" w:rsidRDefault="00DE24A4" w:rsidP="00DE24A4">
      <w:pPr>
        <w:pStyle w:val="Title"/>
        <w:jc w:val="center"/>
        <w:rPr>
          <w:rFonts w:ascii="Calibri" w:hAnsi="Calibri"/>
          <w:b/>
          <w:color w:val="CD8C06" w:themeColor="accent1" w:themeShade="BF"/>
          <w:sz w:val="36"/>
          <w:szCs w:val="32"/>
        </w:rPr>
      </w:pPr>
      <w:r w:rsidRPr="52D8C989">
        <w:rPr>
          <w:rFonts w:ascii="Calibri" w:eastAsia="Calibri" w:hAnsi="Calibri" w:cs="Calibri"/>
          <w:b/>
          <w:bCs/>
          <w:color w:val="CD8C06" w:themeColor="accent1" w:themeShade="BF"/>
          <w:sz w:val="36"/>
          <w:szCs w:val="36"/>
          <w:rPrChange w:id="4" w:author="來賓" w:date="2016-01-14T11:56:00Z">
            <w:rPr>
              <w:rFonts w:ascii="Calibri" w:hAnsi="Calibri"/>
              <w:b/>
              <w:color w:val="CD8C06" w:themeColor="accent1" w:themeShade="BF"/>
              <w:sz w:val="36"/>
              <w:szCs w:val="32"/>
            </w:rPr>
          </w:rPrChange>
        </w:rPr>
        <w:lastRenderedPageBreak/>
        <w:t>Introduction</w:t>
      </w:r>
      <w:r>
        <w:rPr>
          <w:rFonts w:ascii="Calibri" w:hAnsi="Calibri"/>
          <w:b/>
          <w:color w:val="CD8C06" w:themeColor="accent1" w:themeShade="BF"/>
          <w:sz w:val="36"/>
          <w:szCs w:val="32"/>
        </w:rPr>
        <w:tab/>
      </w:r>
      <w:del w:id="5" w:author="來賓" w:date="2016-01-14T12:08:00Z">
        <w:r w:rsidRPr="52D8C989" w:rsidDel="5F57C1E7">
          <w:rPr>
            <w:rFonts w:ascii="Calibri" w:eastAsia="Calibri" w:hAnsi="Calibri" w:cs="Calibri"/>
            <w:b/>
            <w:bCs/>
            <w:color w:val="CD8C06" w:themeColor="accent1" w:themeShade="BF"/>
            <w:sz w:val="36"/>
            <w:szCs w:val="36"/>
            <w:rPrChange w:id="6" w:author="來賓" w:date="2016-01-14T11:56:00Z">
              <w:rPr>
                <w:rFonts w:ascii="Calibri" w:hAnsi="Calibri"/>
                <w:b/>
                <w:color w:val="CD8C06" w:themeColor="accent1" w:themeShade="BF"/>
                <w:sz w:val="36"/>
                <w:szCs w:val="32"/>
              </w:rPr>
            </w:rPrChange>
          </w:rPr>
          <w:delText>1.</w:delText>
        </w:r>
      </w:del>
      <w:del w:id="7" w:author="來賓" w:date="2016-01-14T11:56:00Z">
        <w:r w:rsidRPr="52D8C989" w:rsidDel="52D8C989">
          <w:rPr>
            <w:rFonts w:ascii="Calibri" w:eastAsia="Calibri" w:hAnsi="Calibri" w:cs="Calibri"/>
            <w:b/>
            <w:bCs/>
            <w:color w:val="CD8C06" w:themeColor="accent1" w:themeShade="BF"/>
            <w:sz w:val="36"/>
            <w:szCs w:val="36"/>
            <w:rPrChange w:id="8" w:author="來賓" w:date="2016-01-14T11:56:00Z">
              <w:rPr>
                <w:rFonts w:ascii="Calibri" w:hAnsi="Calibri"/>
                <w:b/>
                <w:color w:val="CD8C06" w:themeColor="accent1" w:themeShade="BF"/>
                <w:sz w:val="36"/>
                <w:szCs w:val="32"/>
              </w:rPr>
            </w:rPrChange>
          </w:rPr>
          <w:delText>2</w:delText>
        </w:r>
      </w:del>
    </w:p>
    <w:p w14:paraId="5620C715" w14:textId="77777777" w:rsidR="00321FF6" w:rsidRDefault="00321FF6" w:rsidP="00725068">
      <w:pPr>
        <w:rPr>
          <w:rFonts w:ascii="Calibri" w:hAnsi="Calibri"/>
          <w:b/>
        </w:rPr>
      </w:pPr>
    </w:p>
    <w:p w14:paraId="42824DFD" w14:textId="77777777" w:rsidR="00725068" w:rsidRPr="00725068" w:rsidRDefault="00725068" w:rsidP="00725068">
      <w:pPr>
        <w:rPr>
          <w:rFonts w:ascii="Calibri" w:hAnsi="Calibri"/>
          <w:b/>
        </w:rPr>
      </w:pPr>
      <w:r w:rsidRPr="00725068">
        <w:rPr>
          <w:rFonts w:ascii="Calibri" w:hAnsi="Calibri"/>
          <w:b/>
        </w:rPr>
        <w:t>Background 1.1</w:t>
      </w:r>
    </w:p>
    <w:p w14:paraId="1BF6C931" w14:textId="77777777" w:rsidR="00BC1CD4" w:rsidRPr="00725068" w:rsidRDefault="005538CE" w:rsidP="00BC1CD4">
      <w:pPr>
        <w:jc w:val="both"/>
        <w:rPr>
          <w:rFonts w:ascii="Calibri" w:hAnsi="Calibri"/>
        </w:rPr>
      </w:pPr>
      <w:r w:rsidRPr="00725068">
        <w:rPr>
          <w:rFonts w:ascii="Calibri" w:hAnsi="Calibri"/>
        </w:rPr>
        <w:t>T</w:t>
      </w:r>
      <w:r w:rsidR="00062F2D" w:rsidRPr="00725068">
        <w:rPr>
          <w:rFonts w:ascii="Calibri" w:hAnsi="Calibri"/>
        </w:rPr>
        <w:t>echnology has changed the way in which we live our everyday lives, from communicating with friends</w:t>
      </w:r>
      <w:r w:rsidRPr="00725068">
        <w:rPr>
          <w:rFonts w:ascii="Calibri" w:hAnsi="Calibri"/>
        </w:rPr>
        <w:t xml:space="preserve"> all over the world with</w:t>
      </w:r>
      <w:r w:rsidR="00062F2D" w:rsidRPr="00725068">
        <w:rPr>
          <w:rFonts w:ascii="Calibri" w:hAnsi="Calibri"/>
        </w:rPr>
        <w:t xml:space="preserve"> a simple click</w:t>
      </w:r>
      <w:r w:rsidR="001D475C" w:rsidRPr="00725068">
        <w:rPr>
          <w:rFonts w:ascii="Calibri" w:hAnsi="Calibri"/>
        </w:rPr>
        <w:t>, to</w:t>
      </w:r>
      <w:r w:rsidR="00062F2D" w:rsidRPr="00725068">
        <w:rPr>
          <w:rFonts w:ascii="Calibri" w:hAnsi="Calibri"/>
        </w:rPr>
        <w:t xml:space="preserve"> the way in which we find a new </w:t>
      </w:r>
      <w:r w:rsidR="00600975" w:rsidRPr="00725068">
        <w:rPr>
          <w:rFonts w:ascii="Calibri" w:hAnsi="Calibri"/>
        </w:rPr>
        <w:t>recipe,</w:t>
      </w:r>
      <w:r w:rsidR="001D475C" w:rsidRPr="00725068">
        <w:rPr>
          <w:rFonts w:ascii="Calibri" w:hAnsi="Calibri"/>
        </w:rPr>
        <w:t xml:space="preserve"> or</w:t>
      </w:r>
      <w:r w:rsidR="00062F2D" w:rsidRPr="00725068">
        <w:rPr>
          <w:rFonts w:ascii="Calibri" w:hAnsi="Calibri"/>
        </w:rPr>
        <w:t xml:space="preserve"> </w:t>
      </w:r>
      <w:r w:rsidR="00600975" w:rsidRPr="00725068">
        <w:rPr>
          <w:rFonts w:ascii="Calibri" w:hAnsi="Calibri"/>
        </w:rPr>
        <w:t xml:space="preserve">even </w:t>
      </w:r>
      <w:r w:rsidR="00062F2D" w:rsidRPr="00725068">
        <w:rPr>
          <w:rFonts w:ascii="Calibri" w:hAnsi="Calibri"/>
        </w:rPr>
        <w:t xml:space="preserve">how we </w:t>
      </w:r>
      <w:r w:rsidR="00BC1CD4" w:rsidRPr="00725068">
        <w:rPr>
          <w:rFonts w:ascii="Calibri" w:hAnsi="Calibri"/>
        </w:rPr>
        <w:t>navigate</w:t>
      </w:r>
      <w:r w:rsidRPr="00725068">
        <w:rPr>
          <w:rFonts w:ascii="Calibri" w:hAnsi="Calibri"/>
        </w:rPr>
        <w:t xml:space="preserve"> from A – Z. </w:t>
      </w:r>
      <w:r w:rsidR="00600975" w:rsidRPr="00725068">
        <w:rPr>
          <w:rFonts w:ascii="Calibri" w:hAnsi="Calibri"/>
        </w:rPr>
        <w:t xml:space="preserve">Computers have emerged as ubiquitous </w:t>
      </w:r>
      <w:r w:rsidR="00BC1CD4" w:rsidRPr="00725068">
        <w:rPr>
          <w:rFonts w:ascii="Calibri" w:hAnsi="Calibri"/>
        </w:rPr>
        <w:t>devices;</w:t>
      </w:r>
      <w:r w:rsidR="00600975" w:rsidRPr="00725068">
        <w:rPr>
          <w:rFonts w:ascii="Calibri" w:hAnsi="Calibri"/>
        </w:rPr>
        <w:t xml:space="preserve"> increasingly powerful</w:t>
      </w:r>
      <w:r w:rsidR="00BC1CD4" w:rsidRPr="00725068">
        <w:rPr>
          <w:rFonts w:ascii="Calibri" w:hAnsi="Calibri"/>
        </w:rPr>
        <w:t>, portable</w:t>
      </w:r>
      <w:r w:rsidR="00600975" w:rsidRPr="00725068">
        <w:rPr>
          <w:rFonts w:ascii="Calibri" w:hAnsi="Calibri"/>
        </w:rPr>
        <w:t xml:space="preserve">, </w:t>
      </w:r>
      <w:r w:rsidR="00BC1CD4" w:rsidRPr="00725068">
        <w:rPr>
          <w:rFonts w:ascii="Calibri" w:hAnsi="Calibri"/>
        </w:rPr>
        <w:t>and intuitively interactive</w:t>
      </w:r>
      <w:r w:rsidR="00600975" w:rsidRPr="00725068">
        <w:rPr>
          <w:rFonts w:ascii="Calibri" w:hAnsi="Calibri"/>
        </w:rPr>
        <w:t>.</w:t>
      </w:r>
      <w:r w:rsidR="00BC1CD4" w:rsidRPr="00725068">
        <w:rPr>
          <w:rFonts w:ascii="Calibri" w:hAnsi="Calibri"/>
        </w:rPr>
        <w:t xml:space="preserve"> But this apparent simplicity belies </w:t>
      </w:r>
      <w:r w:rsidR="003F054B" w:rsidRPr="00725068">
        <w:rPr>
          <w:rFonts w:ascii="Calibri" w:hAnsi="Calibri"/>
        </w:rPr>
        <w:t>their</w:t>
      </w:r>
      <w:r w:rsidR="00BC1CD4" w:rsidRPr="00725068">
        <w:rPr>
          <w:rFonts w:ascii="Calibri" w:hAnsi="Calibri"/>
        </w:rPr>
        <w:t xml:space="preserve"> </w:t>
      </w:r>
      <w:r w:rsidR="003F054B" w:rsidRPr="00725068">
        <w:rPr>
          <w:rFonts w:ascii="Calibri" w:hAnsi="Calibri"/>
        </w:rPr>
        <w:t>growing</w:t>
      </w:r>
      <w:r w:rsidR="00BC1CD4" w:rsidRPr="00725068">
        <w:rPr>
          <w:rFonts w:ascii="Calibri" w:hAnsi="Calibri"/>
        </w:rPr>
        <w:t xml:space="preserve"> complexity and sophistication.</w:t>
      </w:r>
    </w:p>
    <w:p w14:paraId="65910DF4" w14:textId="77777777" w:rsidR="00600975" w:rsidRPr="00725068" w:rsidRDefault="0080467B" w:rsidP="00BC1CD4">
      <w:pPr>
        <w:jc w:val="both"/>
        <w:rPr>
          <w:rFonts w:ascii="Calibri" w:hAnsi="Calibri"/>
        </w:rPr>
      </w:pPr>
      <w:r w:rsidRPr="00725068">
        <w:rPr>
          <w:rFonts w:ascii="Calibri" w:hAnsi="Calibri"/>
        </w:rPr>
        <w:t>I</w:t>
      </w:r>
      <w:r w:rsidR="00BC1CD4" w:rsidRPr="00725068">
        <w:rPr>
          <w:rFonts w:ascii="Calibri" w:hAnsi="Calibri"/>
        </w:rPr>
        <w:t>n the 1980</w:t>
      </w:r>
      <w:del w:id="9" w:author="Jamie Birch" w:date="2016-01-13T18:21:00Z">
        <w:r w:rsidR="00BC1CD4" w:rsidRPr="00725068" w:rsidDel="00564C61">
          <w:rPr>
            <w:rFonts w:ascii="Calibri" w:hAnsi="Calibri"/>
          </w:rPr>
          <w:delText>’</w:delText>
        </w:r>
      </w:del>
      <w:r w:rsidR="00BC1CD4" w:rsidRPr="00725068">
        <w:rPr>
          <w:rFonts w:ascii="Calibri" w:hAnsi="Calibri"/>
        </w:rPr>
        <w:t>s (at the very cusp of the personal computer revolution) a</w:t>
      </w:r>
      <w:r w:rsidRPr="00725068">
        <w:rPr>
          <w:rFonts w:ascii="Calibri" w:hAnsi="Calibri"/>
        </w:rPr>
        <w:t xml:space="preserve"> gap in the computer literacy of the public had been</w:t>
      </w:r>
      <w:r w:rsidR="00BC1CD4" w:rsidRPr="00725068">
        <w:rPr>
          <w:rFonts w:ascii="Calibri" w:hAnsi="Calibri"/>
        </w:rPr>
        <w:t xml:space="preserve"> </w:t>
      </w:r>
      <w:r w:rsidRPr="00725068">
        <w:rPr>
          <w:rFonts w:ascii="Calibri" w:hAnsi="Calibri"/>
        </w:rPr>
        <w:t>noticed. This provoked</w:t>
      </w:r>
      <w:r w:rsidR="003F054B" w:rsidRPr="00725068">
        <w:rPr>
          <w:rFonts w:ascii="Calibri" w:hAnsi="Calibri"/>
        </w:rPr>
        <w:t xml:space="preserve"> </w:t>
      </w:r>
      <w:r w:rsidRPr="00725068">
        <w:rPr>
          <w:rFonts w:ascii="Calibri" w:hAnsi="Calibri"/>
        </w:rPr>
        <w:t xml:space="preserve">the BBC’s Computer Literacy Project and the launch of the BBC Micro (a personal computer designed for computing education). </w:t>
      </w:r>
      <w:r w:rsidR="002911B1" w:rsidRPr="00725068">
        <w:rPr>
          <w:rFonts w:ascii="Calibri" w:hAnsi="Calibri"/>
        </w:rPr>
        <w:t>As described by David Allen, Project Editor of the BBC Computer Literacy Project</w:t>
      </w:r>
      <w:r w:rsidR="00A419E7" w:rsidRPr="00725068">
        <w:rPr>
          <w:rFonts w:ascii="Calibri" w:hAnsi="Calibri"/>
        </w:rPr>
        <w:t xml:space="preserve">, </w:t>
      </w:r>
      <w:r w:rsidR="002911B1" w:rsidRPr="002911B1">
        <w:rPr>
          <w:rFonts w:ascii="Calibri" w:eastAsia="Times New Roman" w:hAnsi="Calibri" w:cs="Times New Roman"/>
          <w:szCs w:val="87"/>
        </w:rPr>
        <w:t>“The aim was to democratise computing. We didn’t want people to be controlled by it, but to control it.”</w:t>
      </w:r>
      <w:r w:rsidR="00A419E7" w:rsidRPr="00725068">
        <w:rPr>
          <w:rStyle w:val="FootnoteReference"/>
          <w:rFonts w:ascii="Calibri" w:eastAsia="Times New Roman" w:hAnsi="Calibri" w:cs="Times New Roman"/>
          <w:szCs w:val="87"/>
        </w:rPr>
        <w:footnoteReference w:id="2"/>
      </w:r>
      <w:r w:rsidR="00A419E7" w:rsidRPr="00725068">
        <w:rPr>
          <w:rFonts w:ascii="Calibri" w:hAnsi="Calibri"/>
        </w:rPr>
        <w:t xml:space="preserve"> </w:t>
      </w:r>
      <w:r w:rsidRPr="00725068">
        <w:rPr>
          <w:rFonts w:ascii="Calibri" w:hAnsi="Calibri"/>
        </w:rPr>
        <w:t xml:space="preserve">This initiative </w:t>
      </w:r>
      <w:r w:rsidR="002911B1" w:rsidRPr="00725068">
        <w:rPr>
          <w:rFonts w:ascii="Calibri" w:hAnsi="Calibri"/>
        </w:rPr>
        <w:t>introduced millions of children to the field of computing, and inspired a generation of computer scientists and engineers.</w:t>
      </w:r>
      <w:r w:rsidR="002911B1" w:rsidRPr="00725068">
        <w:rPr>
          <w:rStyle w:val="FootnoteReference"/>
          <w:rFonts w:ascii="Calibri" w:hAnsi="Calibri"/>
        </w:rPr>
        <w:footnoteReference w:id="3"/>
      </w:r>
    </w:p>
    <w:p w14:paraId="08D1297A" w14:textId="0B6367B5" w:rsidR="003D2437" w:rsidRPr="00725068" w:rsidRDefault="002911B1" w:rsidP="003D2437">
      <w:pPr>
        <w:jc w:val="both"/>
        <w:rPr>
          <w:rFonts w:ascii="Calibri" w:hAnsi="Calibri"/>
        </w:rPr>
      </w:pPr>
      <w:r w:rsidRPr="00725068">
        <w:rPr>
          <w:rFonts w:ascii="Calibri" w:hAnsi="Calibri"/>
        </w:rPr>
        <w:t xml:space="preserve">Yet concerns still </w:t>
      </w:r>
      <w:r w:rsidR="00F20FEA" w:rsidRPr="00725068">
        <w:rPr>
          <w:rFonts w:ascii="Calibri" w:hAnsi="Calibri"/>
        </w:rPr>
        <w:t xml:space="preserve">exist, revolving around </w:t>
      </w:r>
      <w:r w:rsidRPr="00725068">
        <w:rPr>
          <w:rFonts w:ascii="Calibri" w:hAnsi="Calibri"/>
        </w:rPr>
        <w:t xml:space="preserve">a growing disparity </w:t>
      </w:r>
      <w:r w:rsidR="003D2437" w:rsidRPr="00725068">
        <w:rPr>
          <w:rFonts w:ascii="Calibri" w:hAnsi="Calibri"/>
        </w:rPr>
        <w:t>between</w:t>
      </w:r>
      <w:r w:rsidRPr="00725068">
        <w:rPr>
          <w:rFonts w:ascii="Calibri" w:hAnsi="Calibri"/>
        </w:rPr>
        <w:t xml:space="preserve"> </w:t>
      </w:r>
      <w:r w:rsidR="003D2437" w:rsidRPr="00725068">
        <w:rPr>
          <w:rFonts w:ascii="Calibri" w:hAnsi="Calibri"/>
        </w:rPr>
        <w:t>computing education and</w:t>
      </w:r>
      <w:r w:rsidR="00A419E7" w:rsidRPr="00725068">
        <w:rPr>
          <w:rFonts w:ascii="Calibri" w:hAnsi="Calibri"/>
        </w:rPr>
        <w:t xml:space="preserve"> the demands of the industry. </w:t>
      </w:r>
      <w:r w:rsidR="00F20FEA" w:rsidRPr="00725068">
        <w:rPr>
          <w:rFonts w:ascii="Calibri" w:hAnsi="Calibri"/>
        </w:rPr>
        <w:t xml:space="preserve">In 2011 </w:t>
      </w:r>
      <w:r w:rsidR="00A419E7" w:rsidRPr="00725068">
        <w:rPr>
          <w:rFonts w:ascii="Calibri" w:hAnsi="Calibri"/>
        </w:rPr>
        <w:t>Eric S</w:t>
      </w:r>
      <w:r w:rsidR="00F20FEA" w:rsidRPr="00725068">
        <w:rPr>
          <w:rFonts w:ascii="Calibri" w:hAnsi="Calibri"/>
        </w:rPr>
        <w:t xml:space="preserve">chmidt (then Chairman at </w:t>
      </w:r>
      <w:r w:rsidR="00A419E7" w:rsidRPr="00725068">
        <w:rPr>
          <w:rFonts w:ascii="Calibri" w:hAnsi="Calibri"/>
        </w:rPr>
        <w:t>Google</w:t>
      </w:r>
      <w:r w:rsidR="00F20FEA" w:rsidRPr="00725068">
        <w:rPr>
          <w:rFonts w:ascii="Calibri" w:hAnsi="Calibri"/>
        </w:rPr>
        <w:t>) criticised Britain’s education system, stating “your IT curriculum focuses on teaching how to use software, but gives no insight into how it is made.”</w:t>
      </w:r>
      <w:r w:rsidR="004927A4" w:rsidRPr="00725068">
        <w:rPr>
          <w:rStyle w:val="FootnoteReference"/>
          <w:rFonts w:ascii="Calibri" w:hAnsi="Calibri"/>
        </w:rPr>
        <w:footnoteReference w:id="4"/>
      </w:r>
      <w:r w:rsidR="003D2437" w:rsidRPr="00725068">
        <w:rPr>
          <w:rFonts w:ascii="Calibri" w:hAnsi="Calibri"/>
        </w:rPr>
        <w:t xml:space="preserve"> </w:t>
      </w:r>
      <w:r w:rsidR="00BF4C51">
        <w:rPr>
          <w:rFonts w:ascii="Calibri" w:hAnsi="Calibri"/>
        </w:rPr>
        <w:t>Unfortunately</w:t>
      </w:r>
      <w:ins w:id="10" w:author="Jamie Birch" w:date="2016-01-13T18:25:00Z">
        <w:r w:rsidR="00B94C4B">
          <w:rPr>
            <w:rFonts w:ascii="Calibri" w:hAnsi="Calibri"/>
          </w:rPr>
          <w:t>,</w:t>
        </w:r>
      </w:ins>
      <w:r w:rsidR="004927A4" w:rsidRPr="00725068">
        <w:rPr>
          <w:rFonts w:ascii="Calibri" w:hAnsi="Calibri"/>
        </w:rPr>
        <w:t xml:space="preserve"> </w:t>
      </w:r>
      <w:r w:rsidR="003D2437" w:rsidRPr="00725068">
        <w:rPr>
          <w:rFonts w:ascii="Calibri" w:hAnsi="Calibri"/>
        </w:rPr>
        <w:t>few of us</w:t>
      </w:r>
      <w:r w:rsidR="00062F2D" w:rsidRPr="00725068">
        <w:rPr>
          <w:rFonts w:ascii="Calibri" w:hAnsi="Calibri"/>
        </w:rPr>
        <w:t xml:space="preserve"> </w:t>
      </w:r>
      <w:r w:rsidR="003D2437" w:rsidRPr="00725068">
        <w:rPr>
          <w:rFonts w:ascii="Calibri" w:hAnsi="Calibri"/>
        </w:rPr>
        <w:t xml:space="preserve">are capable of </w:t>
      </w:r>
      <w:r w:rsidR="00BF4C51">
        <w:rPr>
          <w:rFonts w:ascii="Calibri" w:hAnsi="Calibri"/>
        </w:rPr>
        <w:t>moving past</w:t>
      </w:r>
      <w:r w:rsidR="003D2437" w:rsidRPr="00725068">
        <w:rPr>
          <w:rFonts w:ascii="Calibri" w:hAnsi="Calibri"/>
        </w:rPr>
        <w:t xml:space="preserve"> the opacity of modern computers to reason about their underlying technologies, despite the vast majority of the population relying on digital technology daily.</w:t>
      </w:r>
    </w:p>
    <w:p w14:paraId="5B30ED02" w14:textId="78DF2DF1" w:rsidR="00725068" w:rsidRDefault="003D2437" w:rsidP="003D2437">
      <w:pPr>
        <w:jc w:val="both"/>
        <w:rPr>
          <w:rFonts w:ascii="Calibri" w:hAnsi="Calibri"/>
        </w:rPr>
      </w:pPr>
      <w:r w:rsidRPr="19C3F194">
        <w:rPr>
          <w:rFonts w:ascii="Calibri" w:eastAsia="Calibri" w:hAnsi="Calibri" w:cs="Calibri"/>
          <w:rPrChange w:id="11" w:author="secarter90@aol.co.uk" w:date="2016-01-14T12:12:00Z">
            <w:rPr>
              <w:rFonts w:ascii="Calibri" w:hAnsi="Calibri"/>
            </w:rPr>
          </w:rPrChange>
        </w:rPr>
        <w:t xml:space="preserve">Inspired by the success of the BBC Micro, and </w:t>
      </w:r>
      <w:r w:rsidR="000660E0" w:rsidRPr="19C3F194">
        <w:rPr>
          <w:rFonts w:ascii="Calibri" w:eastAsia="Calibri" w:hAnsi="Calibri" w:cs="Calibri"/>
          <w:rPrChange w:id="12" w:author="secarter90@aol.co.uk" w:date="2016-01-14T12:12:00Z">
            <w:rPr>
              <w:rFonts w:ascii="Calibri" w:hAnsi="Calibri"/>
            </w:rPr>
          </w:rPrChange>
        </w:rPr>
        <w:t>fuel</w:t>
      </w:r>
      <w:ins w:id="13" w:author="Jamie Birch" w:date="2016-01-13T18:21:00Z">
        <w:r w:rsidR="00564C61" w:rsidRPr="19C3F194">
          <w:rPr>
            <w:rFonts w:ascii="Calibri" w:eastAsia="Calibri" w:hAnsi="Calibri" w:cs="Calibri"/>
            <w:rPrChange w:id="14" w:author="secarter90@aol.co.uk" w:date="2016-01-14T12:12:00Z">
              <w:rPr>
                <w:rFonts w:ascii="Calibri" w:hAnsi="Calibri"/>
              </w:rPr>
            </w:rPrChange>
          </w:rPr>
          <w:t>l</w:t>
        </w:r>
      </w:ins>
      <w:r w:rsidR="000660E0" w:rsidRPr="19C3F194">
        <w:rPr>
          <w:rFonts w:ascii="Calibri" w:eastAsia="Calibri" w:hAnsi="Calibri" w:cs="Calibri"/>
          <w:rPrChange w:id="15" w:author="secarter90@aol.co.uk" w:date="2016-01-14T12:12:00Z">
            <w:rPr>
              <w:rFonts w:ascii="Calibri" w:hAnsi="Calibri"/>
            </w:rPr>
          </w:rPrChange>
        </w:rPr>
        <w:t xml:space="preserve">ed </w:t>
      </w:r>
      <w:r w:rsidR="00BF4C51" w:rsidRPr="19C3F194">
        <w:rPr>
          <w:rFonts w:ascii="Calibri" w:eastAsia="Calibri" w:hAnsi="Calibri" w:cs="Calibri"/>
          <w:rPrChange w:id="16" w:author="secarter90@aol.co.uk" w:date="2016-01-14T12:12:00Z">
            <w:rPr>
              <w:rFonts w:ascii="Calibri" w:hAnsi="Calibri"/>
            </w:rPr>
          </w:rPrChange>
        </w:rPr>
        <w:t>by the</w:t>
      </w:r>
      <w:r w:rsidR="000660E0" w:rsidRPr="19C3F194">
        <w:rPr>
          <w:rFonts w:ascii="Calibri" w:eastAsia="Calibri" w:hAnsi="Calibri" w:cs="Calibri"/>
          <w:rPrChange w:id="17" w:author="secarter90@aol.co.uk" w:date="2016-01-14T12:12:00Z">
            <w:rPr>
              <w:rFonts w:ascii="Calibri" w:hAnsi="Calibri"/>
            </w:rPr>
          </w:rPrChange>
        </w:rPr>
        <w:t xml:space="preserve"> current </w:t>
      </w:r>
      <w:r w:rsidR="004927A4" w:rsidRPr="19C3F194">
        <w:rPr>
          <w:rFonts w:ascii="Calibri" w:eastAsia="Calibri" w:hAnsi="Calibri" w:cs="Calibri"/>
          <w:rPrChange w:id="18" w:author="secarter90@aol.co.uk" w:date="2016-01-14T12:12:00Z">
            <w:rPr>
              <w:rFonts w:ascii="Calibri" w:hAnsi="Calibri"/>
            </w:rPr>
          </w:rPrChange>
        </w:rPr>
        <w:t>discourse surrounding computer science education, this report details our attempt at designing and implementing a system to educate and inspire Key Stage 3 level school children about digital technology</w:t>
      </w:r>
      <w:r w:rsidR="00725068" w:rsidRPr="19C3F194">
        <w:rPr>
          <w:rFonts w:ascii="Calibri" w:eastAsia="Calibri" w:hAnsi="Calibri" w:cs="Calibri"/>
          <w:rPrChange w:id="19" w:author="secarter90@aol.co.uk" w:date="2016-01-14T12:12:00Z">
            <w:rPr>
              <w:rFonts w:ascii="Calibri" w:hAnsi="Calibri"/>
            </w:rPr>
          </w:rPrChange>
        </w:rPr>
        <w:t xml:space="preserve">. </w:t>
      </w:r>
    </w:p>
    <w:p w14:paraId="7F014EB3" w14:textId="77777777" w:rsidR="00BF4C51" w:rsidRPr="00725068" w:rsidRDefault="00BF4C51" w:rsidP="003D2437">
      <w:pPr>
        <w:jc w:val="both"/>
        <w:rPr>
          <w:rFonts w:ascii="Calibri" w:hAnsi="Calibri"/>
        </w:rPr>
      </w:pPr>
    </w:p>
    <w:p w14:paraId="70351539" w14:textId="77777777" w:rsidR="00725068" w:rsidRPr="008921D0" w:rsidRDefault="00BF4C51" w:rsidP="003D2437">
      <w:pPr>
        <w:jc w:val="both"/>
        <w:rPr>
          <w:rFonts w:ascii="Calibri" w:hAnsi="Calibri"/>
          <w:b/>
          <w:szCs w:val="24"/>
        </w:rPr>
      </w:pPr>
      <w:r>
        <w:rPr>
          <w:rFonts w:ascii="Calibri" w:hAnsi="Calibri"/>
          <w:b/>
          <w:szCs w:val="24"/>
        </w:rPr>
        <w:t>Aims a</w:t>
      </w:r>
      <w:r w:rsidR="008921D0">
        <w:rPr>
          <w:rFonts w:ascii="Calibri" w:hAnsi="Calibri"/>
          <w:b/>
          <w:szCs w:val="24"/>
        </w:rPr>
        <w:t>nd Objectives</w:t>
      </w:r>
      <w:r w:rsidR="00725068" w:rsidRPr="008921D0">
        <w:rPr>
          <w:rFonts w:ascii="Calibri" w:hAnsi="Calibri"/>
          <w:b/>
          <w:szCs w:val="24"/>
        </w:rPr>
        <w:t xml:space="preserve"> 1.2</w:t>
      </w:r>
    </w:p>
    <w:p w14:paraId="3F7C10A3" w14:textId="604A0D3D" w:rsidR="00350D1A" w:rsidRDefault="00225A19" w:rsidP="00225A19">
      <w:pPr>
        <w:jc w:val="both"/>
        <w:rPr>
          <w:rFonts w:ascii="Calibri" w:hAnsi="Calibri"/>
        </w:rPr>
      </w:pPr>
      <w:r w:rsidRPr="7AE88255">
        <w:rPr>
          <w:rFonts w:ascii="Calibri" w:eastAsia="Calibri" w:hAnsi="Calibri" w:cs="Calibri"/>
          <w:rPrChange w:id="20" w:author="來賓" w:date="2016-01-14T11:55:00Z">
            <w:rPr>
              <w:rFonts w:ascii="Calibri" w:hAnsi="Calibri"/>
            </w:rPr>
          </w:rPrChange>
        </w:rPr>
        <w:t xml:space="preserve">Computer science is such a broad and multifaceted subject, with many overlapping subfields and applications. In response to the question, </w:t>
      </w:r>
      <w:r w:rsidR="008921D0" w:rsidRPr="7AE88255">
        <w:rPr>
          <w:rFonts w:ascii="Calibri" w:eastAsia="Calibri" w:hAnsi="Calibri" w:cs="Calibri"/>
          <w:rPrChange w:id="21" w:author="來賓" w:date="2016-01-14T11:55:00Z">
            <w:rPr>
              <w:rFonts w:ascii="Calibri" w:hAnsi="Calibri"/>
            </w:rPr>
          </w:rPrChange>
        </w:rPr>
        <w:t xml:space="preserve">"how can computing concepts be demystified to a new audience?" </w:t>
      </w:r>
      <w:r w:rsidRPr="7AE88255">
        <w:rPr>
          <w:rFonts w:ascii="Calibri" w:eastAsia="Calibri" w:hAnsi="Calibri" w:cs="Calibri"/>
          <w:rPrChange w:id="22" w:author="來賓" w:date="2016-01-14T11:55:00Z">
            <w:rPr>
              <w:rFonts w:ascii="Calibri" w:hAnsi="Calibri"/>
            </w:rPr>
          </w:rPrChange>
        </w:rPr>
        <w:t xml:space="preserve">we have </w:t>
      </w:r>
      <w:r w:rsidR="00C606E0" w:rsidRPr="7AE88255">
        <w:rPr>
          <w:rFonts w:ascii="Calibri" w:eastAsia="Calibri" w:hAnsi="Calibri" w:cs="Calibri"/>
          <w:rPrChange w:id="23" w:author="來賓" w:date="2016-01-14T11:55:00Z">
            <w:rPr>
              <w:rFonts w:ascii="Calibri" w:hAnsi="Calibri"/>
            </w:rPr>
          </w:rPrChange>
        </w:rPr>
        <w:t>identified an</w:t>
      </w:r>
      <w:r w:rsidRPr="7AE88255">
        <w:rPr>
          <w:rFonts w:ascii="Calibri" w:eastAsia="Calibri" w:hAnsi="Calibri" w:cs="Calibri"/>
          <w:rPrChange w:id="24" w:author="來賓" w:date="2016-01-14T11:55:00Z">
            <w:rPr>
              <w:rFonts w:ascii="Calibri" w:hAnsi="Calibri"/>
            </w:rPr>
          </w:rPrChange>
        </w:rPr>
        <w:t xml:space="preserve"> </w:t>
      </w:r>
      <w:r w:rsidR="00C606E0" w:rsidRPr="7AE88255">
        <w:rPr>
          <w:rFonts w:ascii="Calibri" w:eastAsia="Calibri" w:hAnsi="Calibri" w:cs="Calibri"/>
          <w:rPrChange w:id="25" w:author="來賓" w:date="2016-01-14T11:55:00Z">
            <w:rPr>
              <w:rFonts w:ascii="Calibri" w:hAnsi="Calibri"/>
            </w:rPr>
          </w:rPrChange>
        </w:rPr>
        <w:t>aspect</w:t>
      </w:r>
      <w:r w:rsidRPr="7AE88255">
        <w:rPr>
          <w:rFonts w:ascii="Calibri" w:eastAsia="Calibri" w:hAnsi="Calibri" w:cs="Calibri"/>
          <w:rPrChange w:id="26" w:author="來賓" w:date="2016-01-14T11:55:00Z">
            <w:rPr>
              <w:rFonts w:ascii="Calibri" w:hAnsi="Calibri"/>
            </w:rPr>
          </w:rPrChange>
        </w:rPr>
        <w:t xml:space="preserve"> </w:t>
      </w:r>
      <w:r w:rsidR="005D4902" w:rsidRPr="7AE88255">
        <w:rPr>
          <w:rFonts w:ascii="Calibri" w:eastAsia="Calibri" w:hAnsi="Calibri" w:cs="Calibri"/>
          <w:rPrChange w:id="27" w:author="來賓" w:date="2016-01-14T11:55:00Z">
            <w:rPr>
              <w:rFonts w:ascii="Calibri" w:hAnsi="Calibri"/>
            </w:rPr>
          </w:rPrChange>
        </w:rPr>
        <w:t>of the field that</w:t>
      </w:r>
      <w:r w:rsidRPr="7AE88255">
        <w:rPr>
          <w:rFonts w:ascii="Calibri" w:eastAsia="Calibri" w:hAnsi="Calibri" w:cs="Calibri"/>
          <w:rPrChange w:id="28" w:author="來賓" w:date="2016-01-14T11:55:00Z">
            <w:rPr>
              <w:rFonts w:ascii="Calibri" w:hAnsi="Calibri"/>
            </w:rPr>
          </w:rPrChange>
        </w:rPr>
        <w:t xml:space="preserve"> </w:t>
      </w:r>
      <w:r w:rsidR="00C606E0" w:rsidRPr="7AE88255">
        <w:rPr>
          <w:rFonts w:ascii="Calibri" w:eastAsia="Calibri" w:hAnsi="Calibri" w:cs="Calibri"/>
          <w:rPrChange w:id="29" w:author="來賓" w:date="2016-01-14T11:55:00Z">
            <w:rPr>
              <w:rFonts w:ascii="Calibri" w:hAnsi="Calibri"/>
            </w:rPr>
          </w:rPrChange>
        </w:rPr>
        <w:t>is</w:t>
      </w:r>
      <w:r w:rsidRPr="7AE88255">
        <w:rPr>
          <w:rFonts w:ascii="Calibri" w:eastAsia="Calibri" w:hAnsi="Calibri" w:cs="Calibri"/>
          <w:rPrChange w:id="30" w:author="來賓" w:date="2016-01-14T11:55:00Z">
            <w:rPr>
              <w:rFonts w:ascii="Calibri" w:hAnsi="Calibri"/>
            </w:rPr>
          </w:rPrChange>
        </w:rPr>
        <w:t xml:space="preserve"> anticipated to have</w:t>
      </w:r>
      <w:r w:rsidR="00C606E0" w:rsidRPr="7AE88255">
        <w:rPr>
          <w:rFonts w:ascii="Calibri" w:eastAsia="Calibri" w:hAnsi="Calibri" w:cs="Calibri"/>
          <w:rPrChange w:id="31" w:author="來賓" w:date="2016-01-14T11:55:00Z">
            <w:rPr>
              <w:rFonts w:ascii="Calibri" w:hAnsi="Calibri"/>
            </w:rPr>
          </w:rPrChange>
        </w:rPr>
        <w:t xml:space="preserve"> a</w:t>
      </w:r>
      <w:r w:rsidR="00350D1A" w:rsidRPr="7AE88255">
        <w:rPr>
          <w:rFonts w:ascii="Calibri" w:eastAsia="Calibri" w:hAnsi="Calibri" w:cs="Calibri"/>
          <w:rPrChange w:id="32" w:author="來賓" w:date="2016-01-14T11:55:00Z">
            <w:rPr>
              <w:rFonts w:ascii="Calibri" w:hAnsi="Calibri"/>
            </w:rPr>
          </w:rPrChange>
        </w:rPr>
        <w:t xml:space="preserve"> continually </w:t>
      </w:r>
      <w:r w:rsidR="00C606E0" w:rsidRPr="7AE88255">
        <w:rPr>
          <w:rFonts w:ascii="Calibri" w:eastAsia="Calibri" w:hAnsi="Calibri" w:cs="Calibri"/>
          <w:rPrChange w:id="33" w:author="來賓" w:date="2016-01-14T11:55:00Z">
            <w:rPr>
              <w:rFonts w:ascii="Calibri" w:hAnsi="Calibri"/>
            </w:rPr>
          </w:rPrChange>
        </w:rPr>
        <w:t xml:space="preserve">accelerating </w:t>
      </w:r>
      <w:r w:rsidRPr="7AE88255">
        <w:rPr>
          <w:rFonts w:ascii="Calibri" w:eastAsia="Calibri" w:hAnsi="Calibri" w:cs="Calibri"/>
          <w:rPrChange w:id="34" w:author="來賓" w:date="2016-01-14T11:55:00Z">
            <w:rPr>
              <w:rFonts w:ascii="Calibri" w:hAnsi="Calibri"/>
            </w:rPr>
          </w:rPrChange>
        </w:rPr>
        <w:t xml:space="preserve">impact </w:t>
      </w:r>
      <w:r w:rsidR="00BF4C51" w:rsidRPr="7AE88255">
        <w:rPr>
          <w:rFonts w:ascii="Calibri" w:eastAsia="Calibri" w:hAnsi="Calibri" w:cs="Calibri"/>
          <w:rPrChange w:id="35" w:author="來賓" w:date="2016-01-14T11:55:00Z">
            <w:rPr>
              <w:rFonts w:ascii="Calibri" w:hAnsi="Calibri"/>
            </w:rPr>
          </w:rPrChange>
        </w:rPr>
        <w:t>on dail</w:t>
      </w:r>
      <w:r w:rsidR="00350D1A" w:rsidRPr="7AE88255">
        <w:rPr>
          <w:rFonts w:ascii="Calibri" w:eastAsia="Calibri" w:hAnsi="Calibri" w:cs="Calibri"/>
          <w:rPrChange w:id="36" w:author="來賓" w:date="2016-01-14T11:55:00Z">
            <w:rPr>
              <w:rFonts w:ascii="Calibri" w:hAnsi="Calibri"/>
            </w:rPr>
          </w:rPrChange>
        </w:rPr>
        <w:t xml:space="preserve">y life, while also capable of </w:t>
      </w:r>
      <w:r w:rsidR="00C606E0" w:rsidRPr="7AE88255">
        <w:rPr>
          <w:rFonts w:ascii="Calibri" w:eastAsia="Calibri" w:hAnsi="Calibri" w:cs="Calibri"/>
          <w:rPrChange w:id="37" w:author="來賓" w:date="2016-01-14T11:55:00Z">
            <w:rPr>
              <w:rFonts w:ascii="Calibri" w:hAnsi="Calibri"/>
            </w:rPr>
          </w:rPrChange>
        </w:rPr>
        <w:t xml:space="preserve">being </w:t>
      </w:r>
      <w:r w:rsidR="00350D1A" w:rsidRPr="7AE88255">
        <w:rPr>
          <w:rFonts w:ascii="Calibri" w:eastAsia="Calibri" w:hAnsi="Calibri" w:cs="Calibri"/>
          <w:rPrChange w:id="38" w:author="來賓" w:date="2016-01-14T11:55:00Z">
            <w:rPr>
              <w:rFonts w:ascii="Calibri" w:hAnsi="Calibri"/>
            </w:rPr>
          </w:rPrChange>
        </w:rPr>
        <w:t>explained</w:t>
      </w:r>
      <w:r w:rsidR="00C606E0" w:rsidRPr="7AE88255">
        <w:rPr>
          <w:rFonts w:ascii="Calibri" w:eastAsia="Calibri" w:hAnsi="Calibri" w:cs="Calibri"/>
          <w:rPrChange w:id="39" w:author="來賓" w:date="2016-01-14T11:55:00Z">
            <w:rPr>
              <w:rFonts w:ascii="Calibri" w:hAnsi="Calibri"/>
            </w:rPr>
          </w:rPrChange>
        </w:rPr>
        <w:t xml:space="preserve"> in si</w:t>
      </w:r>
      <w:r w:rsidR="00350D1A" w:rsidRPr="7AE88255">
        <w:rPr>
          <w:rFonts w:ascii="Calibri" w:eastAsia="Calibri" w:hAnsi="Calibri" w:cs="Calibri"/>
          <w:rPrChange w:id="40" w:author="來賓" w:date="2016-01-14T11:55:00Z">
            <w:rPr>
              <w:rFonts w:ascii="Calibri" w:hAnsi="Calibri"/>
            </w:rPr>
          </w:rPrChange>
        </w:rPr>
        <w:t>mple terms</w:t>
      </w:r>
      <w:del w:id="41" w:author="Jamie Birch" w:date="2016-01-13T18:22:00Z">
        <w:r w:rsidR="00350D1A" w:rsidDel="00564C61">
          <w:rPr>
            <w:rFonts w:ascii="Calibri" w:hAnsi="Calibri"/>
          </w:rPr>
          <w:delText xml:space="preserve"> -</w:delText>
        </w:r>
      </w:del>
      <w:ins w:id="42" w:author="Jamie Birch" w:date="2016-01-13T18:22:00Z">
        <w:r w:rsidR="00564C61" w:rsidRPr="7AE88255">
          <w:rPr>
            <w:rFonts w:ascii="Calibri" w:eastAsia="Calibri" w:hAnsi="Calibri" w:cs="Calibri"/>
            <w:rPrChange w:id="43" w:author="來賓" w:date="2016-01-14T11:55:00Z">
              <w:rPr>
                <w:rFonts w:ascii="Calibri" w:hAnsi="Calibri"/>
              </w:rPr>
            </w:rPrChange>
          </w:rPr>
          <w:t>:</w:t>
        </w:r>
      </w:ins>
      <w:r w:rsidR="00C606E0" w:rsidRPr="7AE88255">
        <w:rPr>
          <w:rFonts w:ascii="Calibri" w:eastAsia="Calibri" w:hAnsi="Calibri" w:cs="Calibri"/>
          <w:rPrChange w:id="44" w:author="來賓" w:date="2016-01-14T11:55:00Z">
            <w:rPr>
              <w:rFonts w:ascii="Calibri" w:hAnsi="Calibri"/>
            </w:rPr>
          </w:rPrChange>
        </w:rPr>
        <w:t xml:space="preserve"> problem solving algorithms.</w:t>
      </w:r>
    </w:p>
    <w:p w14:paraId="15970A78" w14:textId="0D1950DF" w:rsidR="00350D1A" w:rsidRDefault="00350D1A" w:rsidP="00225A19">
      <w:pPr>
        <w:jc w:val="both"/>
        <w:rPr>
          <w:rFonts w:ascii="Calibri" w:hAnsi="Calibri"/>
        </w:rPr>
      </w:pPr>
      <w:r>
        <w:rPr>
          <w:rFonts w:ascii="Calibri" w:hAnsi="Calibri"/>
        </w:rPr>
        <w:t>Today a</w:t>
      </w:r>
      <w:r w:rsidR="00225A19">
        <w:rPr>
          <w:rFonts w:ascii="Calibri" w:hAnsi="Calibri"/>
        </w:rPr>
        <w:t>utonomous algorithms and artificial intelligences</w:t>
      </w:r>
      <w:r w:rsidR="008F60A4">
        <w:rPr>
          <w:rFonts w:ascii="Calibri" w:hAnsi="Calibri"/>
        </w:rPr>
        <w:t xml:space="preserve"> </w:t>
      </w:r>
      <w:r w:rsidR="00225A19">
        <w:rPr>
          <w:rFonts w:ascii="Calibri" w:hAnsi="Calibri"/>
        </w:rPr>
        <w:t>c</w:t>
      </w:r>
      <w:r w:rsidR="008F60A4">
        <w:rPr>
          <w:rFonts w:ascii="Calibri" w:hAnsi="Calibri"/>
        </w:rPr>
        <w:t>ontrol many aspects of society, from weather forecasting to stock trading activity,</w:t>
      </w:r>
      <w:r w:rsidR="008F60A4">
        <w:rPr>
          <w:rStyle w:val="FootnoteReference"/>
          <w:rFonts w:ascii="Calibri" w:hAnsi="Calibri"/>
        </w:rPr>
        <w:footnoteReference w:id="5"/>
      </w:r>
      <w:r w:rsidR="008F60A4">
        <w:rPr>
          <w:rFonts w:ascii="Calibri" w:hAnsi="Calibri"/>
        </w:rPr>
        <w:t xml:space="preserve"> </w:t>
      </w:r>
      <w:ins w:id="45" w:author="Jamie Birch" w:date="2016-01-13T18:26:00Z">
        <w:r w:rsidR="00B94C4B">
          <w:rPr>
            <w:rFonts w:ascii="Calibri" w:hAnsi="Calibri"/>
          </w:rPr>
          <w:t xml:space="preserve">and </w:t>
        </w:r>
      </w:ins>
      <w:r w:rsidR="008F60A4">
        <w:rPr>
          <w:rFonts w:ascii="Calibri" w:hAnsi="Calibri"/>
        </w:rPr>
        <w:t xml:space="preserve">from transport planning </w:t>
      </w:r>
      <w:del w:id="46" w:author="Jamie Birch" w:date="2016-01-13T18:26:00Z">
        <w:r w:rsidR="008F60A4" w:rsidDel="00B94C4B">
          <w:rPr>
            <w:rFonts w:ascii="Calibri" w:hAnsi="Calibri"/>
          </w:rPr>
          <w:delText xml:space="preserve">and </w:delText>
        </w:r>
      </w:del>
      <w:ins w:id="47" w:author="Jamie Birch" w:date="2016-01-13T18:26:00Z">
        <w:r w:rsidR="00B94C4B">
          <w:rPr>
            <w:rFonts w:ascii="Calibri" w:hAnsi="Calibri"/>
          </w:rPr>
          <w:t xml:space="preserve">&amp; </w:t>
        </w:r>
      </w:ins>
      <w:r w:rsidR="008F60A4">
        <w:rPr>
          <w:rFonts w:ascii="Calibri" w:hAnsi="Calibri"/>
        </w:rPr>
        <w:t>scheduling to</w:t>
      </w:r>
      <w:r w:rsidR="005D4902">
        <w:rPr>
          <w:rFonts w:ascii="Calibri" w:hAnsi="Calibri"/>
        </w:rPr>
        <w:t xml:space="preserve"> date matching</w:t>
      </w:r>
      <w:r w:rsidR="00BA53B3">
        <w:rPr>
          <w:rStyle w:val="FootnoteReference"/>
          <w:rFonts w:ascii="Calibri" w:hAnsi="Calibri"/>
        </w:rPr>
        <w:footnoteReference w:id="6"/>
      </w:r>
      <w:r>
        <w:rPr>
          <w:rFonts w:ascii="Calibri" w:hAnsi="Calibri"/>
        </w:rPr>
        <w:t xml:space="preserve"> (</w:t>
      </w:r>
      <w:r w:rsidR="005D4902">
        <w:rPr>
          <w:rFonts w:ascii="Calibri" w:hAnsi="Calibri"/>
        </w:rPr>
        <w:t xml:space="preserve">the list is </w:t>
      </w:r>
      <w:r>
        <w:rPr>
          <w:rFonts w:ascii="Calibri" w:hAnsi="Calibri"/>
        </w:rPr>
        <w:t xml:space="preserve">ever </w:t>
      </w:r>
      <w:r w:rsidR="005D4902">
        <w:rPr>
          <w:rFonts w:ascii="Calibri" w:hAnsi="Calibri"/>
        </w:rPr>
        <w:t>growing</w:t>
      </w:r>
      <w:r>
        <w:rPr>
          <w:rFonts w:ascii="Calibri" w:hAnsi="Calibri"/>
        </w:rPr>
        <w:t>)</w:t>
      </w:r>
      <w:r w:rsidR="005D4902">
        <w:rPr>
          <w:rFonts w:ascii="Calibri" w:hAnsi="Calibri"/>
        </w:rPr>
        <w:t xml:space="preserve">. Yet, despite the complexity of the problems such algorithms tackle, </w:t>
      </w:r>
      <w:r w:rsidR="00C606E0">
        <w:rPr>
          <w:rFonts w:ascii="Calibri" w:hAnsi="Calibri"/>
        </w:rPr>
        <w:t>frequently</w:t>
      </w:r>
      <w:r w:rsidR="005D4902">
        <w:rPr>
          <w:rFonts w:ascii="Calibri" w:hAnsi="Calibri"/>
        </w:rPr>
        <w:t xml:space="preserve"> the approach that is employed can be defined by simple rules that are </w:t>
      </w:r>
      <w:r>
        <w:rPr>
          <w:rFonts w:ascii="Calibri" w:hAnsi="Calibri"/>
        </w:rPr>
        <w:t xml:space="preserve">far </w:t>
      </w:r>
      <w:r w:rsidR="00BA53B3">
        <w:rPr>
          <w:rFonts w:ascii="Calibri" w:hAnsi="Calibri"/>
        </w:rPr>
        <w:t>easier</w:t>
      </w:r>
      <w:r w:rsidR="005D4902">
        <w:rPr>
          <w:rFonts w:ascii="Calibri" w:hAnsi="Calibri"/>
        </w:rPr>
        <w:t xml:space="preserve"> to understand.</w:t>
      </w:r>
      <w:r w:rsidR="000A7F34">
        <w:rPr>
          <w:rFonts w:ascii="Calibri" w:hAnsi="Calibri"/>
        </w:rPr>
        <w:t xml:space="preserve"> </w:t>
      </w:r>
      <w:r w:rsidR="005D4902">
        <w:rPr>
          <w:rFonts w:ascii="Calibri" w:hAnsi="Calibri"/>
        </w:rPr>
        <w:t xml:space="preserve">Swarm </w:t>
      </w:r>
      <w:r w:rsidR="00651CA9">
        <w:rPr>
          <w:rFonts w:ascii="Calibri" w:hAnsi="Calibri"/>
        </w:rPr>
        <w:lastRenderedPageBreak/>
        <w:t xml:space="preserve">intelligence algorithms, for example, might determine optimally short paths between points by replicating </w:t>
      </w:r>
      <w:r w:rsidR="000A7F34">
        <w:rPr>
          <w:rFonts w:ascii="Calibri" w:hAnsi="Calibri"/>
        </w:rPr>
        <w:t>slime mo</w:t>
      </w:r>
      <w:ins w:id="48" w:author="Jamie Birch" w:date="2016-01-13T18:29:00Z">
        <w:r w:rsidR="00B94C4B">
          <w:rPr>
            <w:rFonts w:ascii="Calibri" w:hAnsi="Calibri"/>
          </w:rPr>
          <w:t>u</w:t>
        </w:r>
      </w:ins>
      <w:r w:rsidR="000A7F34">
        <w:rPr>
          <w:rFonts w:ascii="Calibri" w:hAnsi="Calibri"/>
        </w:rPr>
        <w:t xml:space="preserve">ld or </w:t>
      </w:r>
      <w:r w:rsidR="00651CA9">
        <w:rPr>
          <w:rFonts w:ascii="Calibri" w:hAnsi="Calibri"/>
        </w:rPr>
        <w:t>social insect behavior.</w:t>
      </w:r>
      <w:r w:rsidR="000A7F34" w:rsidRPr="000A7F34">
        <w:rPr>
          <w:rFonts w:ascii="Calibri" w:hAnsi="Calibri"/>
        </w:rPr>
        <w:t xml:space="preserve"> </w:t>
      </w:r>
      <w:r w:rsidR="000A7F34">
        <w:rPr>
          <w:rFonts w:ascii="Calibri" w:hAnsi="Calibri"/>
        </w:rPr>
        <w:t xml:space="preserve">Ants can tackle </w:t>
      </w:r>
      <w:r w:rsidR="00C606E0">
        <w:rPr>
          <w:rFonts w:ascii="Calibri" w:hAnsi="Calibri"/>
        </w:rPr>
        <w:t>such</w:t>
      </w:r>
      <w:r w:rsidR="000A7F34">
        <w:rPr>
          <w:rFonts w:ascii="Calibri" w:hAnsi="Calibri"/>
        </w:rPr>
        <w:t xml:space="preserve"> problem</w:t>
      </w:r>
      <w:r w:rsidR="00C606E0">
        <w:rPr>
          <w:rFonts w:ascii="Calibri" w:hAnsi="Calibri"/>
        </w:rPr>
        <w:t>s</w:t>
      </w:r>
      <w:r w:rsidR="000A7F34">
        <w:rPr>
          <w:rFonts w:ascii="Calibri" w:hAnsi="Calibri"/>
        </w:rPr>
        <w:t xml:space="preserve"> by individually leaving a trail, signa</w:t>
      </w:r>
      <w:ins w:id="49" w:author="Jamie Birch" w:date="2016-01-13T18:29:00Z">
        <w:r w:rsidR="00B94C4B">
          <w:rPr>
            <w:rFonts w:ascii="Calibri" w:hAnsi="Calibri"/>
          </w:rPr>
          <w:t>l</w:t>
        </w:r>
      </w:ins>
      <w:r w:rsidR="000A7F34">
        <w:rPr>
          <w:rFonts w:ascii="Calibri" w:hAnsi="Calibri"/>
        </w:rPr>
        <w:t xml:space="preserve">ling whether or not they have recently found </w:t>
      </w:r>
      <w:r>
        <w:rPr>
          <w:rFonts w:ascii="Calibri" w:hAnsi="Calibri"/>
        </w:rPr>
        <w:t>food</w:t>
      </w:r>
      <w:r w:rsidR="000A7F34">
        <w:rPr>
          <w:rFonts w:ascii="Calibri" w:hAnsi="Calibri"/>
        </w:rPr>
        <w:t xml:space="preserve">. Other ants </w:t>
      </w:r>
      <w:r w:rsidR="00BF4C51">
        <w:rPr>
          <w:rFonts w:ascii="Calibri" w:hAnsi="Calibri"/>
        </w:rPr>
        <w:t>can randomly explore</w:t>
      </w:r>
      <w:r>
        <w:rPr>
          <w:rFonts w:ascii="Calibri" w:hAnsi="Calibri"/>
        </w:rPr>
        <w:t>,</w:t>
      </w:r>
      <w:r w:rsidR="00BF4C51">
        <w:rPr>
          <w:rFonts w:ascii="Calibri" w:hAnsi="Calibri"/>
        </w:rPr>
        <w:t xml:space="preserve"> but are</w:t>
      </w:r>
      <w:r w:rsidR="000A7F34">
        <w:rPr>
          <w:rFonts w:ascii="Calibri" w:hAnsi="Calibri"/>
        </w:rPr>
        <w:t xml:space="preserve"> inclin</w:t>
      </w:r>
      <w:r w:rsidR="00BF4C51">
        <w:rPr>
          <w:rFonts w:ascii="Calibri" w:hAnsi="Calibri"/>
        </w:rPr>
        <w:t>ed</w:t>
      </w:r>
      <w:r w:rsidR="000A7F34">
        <w:rPr>
          <w:rFonts w:ascii="Calibri" w:hAnsi="Calibri"/>
        </w:rPr>
        <w:t xml:space="preserve"> </w:t>
      </w:r>
      <w:r>
        <w:rPr>
          <w:rFonts w:ascii="Calibri" w:hAnsi="Calibri"/>
        </w:rPr>
        <w:t xml:space="preserve">to </w:t>
      </w:r>
      <w:r w:rsidR="000A7F34">
        <w:rPr>
          <w:rFonts w:ascii="Calibri" w:hAnsi="Calibri"/>
        </w:rPr>
        <w:t xml:space="preserve">follow attractive trails. Over time the trails that remain stronger (reinforced by other ants) are those which are travelled most frequently. These, on average, tend to be the shortest path between </w:t>
      </w:r>
      <w:r w:rsidR="004360C1">
        <w:rPr>
          <w:rFonts w:ascii="Calibri" w:hAnsi="Calibri"/>
        </w:rPr>
        <w:t>desirable</w:t>
      </w:r>
      <w:r w:rsidR="00C606E0">
        <w:rPr>
          <w:rFonts w:ascii="Calibri" w:hAnsi="Calibri"/>
        </w:rPr>
        <w:t xml:space="preserve"> points, while the </w:t>
      </w:r>
      <w:r w:rsidR="000A7F34">
        <w:rPr>
          <w:rFonts w:ascii="Calibri" w:hAnsi="Calibri"/>
        </w:rPr>
        <w:t xml:space="preserve">longer </w:t>
      </w:r>
      <w:r w:rsidR="00C606E0">
        <w:rPr>
          <w:rFonts w:ascii="Calibri" w:hAnsi="Calibri"/>
        </w:rPr>
        <w:t>trails</w:t>
      </w:r>
      <w:r w:rsidR="000A7F34">
        <w:rPr>
          <w:rFonts w:ascii="Calibri" w:hAnsi="Calibri"/>
        </w:rPr>
        <w:t xml:space="preserve"> req</w:t>
      </w:r>
      <w:r>
        <w:rPr>
          <w:rFonts w:ascii="Calibri" w:hAnsi="Calibri"/>
        </w:rPr>
        <w:t>uire more effort to maintain (</w:t>
      </w:r>
      <w:r w:rsidR="000A7F34">
        <w:rPr>
          <w:rFonts w:ascii="Calibri" w:hAnsi="Calibri"/>
        </w:rPr>
        <w:t>tending to weaken</w:t>
      </w:r>
      <w:r>
        <w:rPr>
          <w:rFonts w:ascii="Calibri" w:hAnsi="Calibri"/>
        </w:rPr>
        <w:t>)</w:t>
      </w:r>
      <w:r w:rsidR="000A7F34">
        <w:rPr>
          <w:rFonts w:ascii="Calibri" w:hAnsi="Calibri"/>
        </w:rPr>
        <w:t>.</w:t>
      </w:r>
      <w:r w:rsidR="00C606E0">
        <w:rPr>
          <w:rFonts w:ascii="Calibri" w:hAnsi="Calibri"/>
        </w:rPr>
        <w:t xml:space="preserve"> Hence</w:t>
      </w:r>
      <w:r w:rsidR="007B3D83">
        <w:rPr>
          <w:rFonts w:ascii="Calibri" w:hAnsi="Calibri"/>
        </w:rPr>
        <w:t>,</w:t>
      </w:r>
      <w:r>
        <w:rPr>
          <w:rFonts w:ascii="Calibri" w:hAnsi="Calibri"/>
        </w:rPr>
        <w:t xml:space="preserve"> the </w:t>
      </w:r>
      <w:r w:rsidR="007B3D83">
        <w:rPr>
          <w:rFonts w:ascii="Calibri" w:hAnsi="Calibri"/>
        </w:rPr>
        <w:t>problem-</w:t>
      </w:r>
      <w:r w:rsidR="00BF4C51">
        <w:rPr>
          <w:rFonts w:ascii="Calibri" w:hAnsi="Calibri"/>
        </w:rPr>
        <w:t>solving approach can be defined by just a few simple</w:t>
      </w:r>
      <w:r w:rsidR="000A7F34">
        <w:rPr>
          <w:rFonts w:ascii="Calibri" w:hAnsi="Calibri"/>
        </w:rPr>
        <w:t xml:space="preserve"> </w:t>
      </w:r>
      <w:r w:rsidR="00BF4C51">
        <w:rPr>
          <w:rFonts w:ascii="Calibri" w:hAnsi="Calibri"/>
        </w:rPr>
        <w:t>behaviors (r</w:t>
      </w:r>
      <w:r w:rsidR="00BF4C51" w:rsidRPr="00BF4C51">
        <w:rPr>
          <w:rFonts w:ascii="Calibri" w:hAnsi="Calibri"/>
        </w:rPr>
        <w:t>andom e</w:t>
      </w:r>
      <w:r w:rsidR="000A7F34" w:rsidRPr="00BF4C51">
        <w:rPr>
          <w:rFonts w:ascii="Calibri" w:hAnsi="Calibri"/>
        </w:rPr>
        <w:t>xploration</w:t>
      </w:r>
      <w:r w:rsidR="00BF4C51">
        <w:rPr>
          <w:rFonts w:ascii="Calibri" w:hAnsi="Calibri"/>
        </w:rPr>
        <w:t xml:space="preserve"> and c</w:t>
      </w:r>
      <w:r w:rsidR="000A7F34" w:rsidRPr="00BF4C51">
        <w:rPr>
          <w:rFonts w:ascii="Calibri" w:hAnsi="Calibri"/>
        </w:rPr>
        <w:t>onditional trail</w:t>
      </w:r>
      <w:r w:rsidR="00BF4C51" w:rsidRPr="00BF4C51">
        <w:rPr>
          <w:rFonts w:ascii="Calibri" w:hAnsi="Calibri"/>
        </w:rPr>
        <w:t xml:space="preserve"> setting / following</w:t>
      </w:r>
      <w:r w:rsidR="00BF4C51">
        <w:rPr>
          <w:rFonts w:ascii="Calibri" w:hAnsi="Calibri"/>
        </w:rPr>
        <w:t>).</w:t>
      </w:r>
      <w:r>
        <w:rPr>
          <w:rFonts w:ascii="Calibri" w:hAnsi="Calibri"/>
        </w:rPr>
        <w:t xml:space="preserve"> </w:t>
      </w:r>
      <w:r w:rsidR="000A7F34">
        <w:rPr>
          <w:rFonts w:ascii="Calibri" w:hAnsi="Calibri"/>
        </w:rPr>
        <w:t xml:space="preserve">The ubiquity and </w:t>
      </w:r>
      <w:del w:id="50" w:author="Jamie Birch" w:date="2016-01-13T18:29:00Z">
        <w:r w:rsidR="00BF4C51" w:rsidDel="00B94C4B">
          <w:rPr>
            <w:rFonts w:ascii="Calibri" w:hAnsi="Calibri"/>
          </w:rPr>
          <w:delText xml:space="preserve">real </w:delText>
        </w:r>
      </w:del>
      <w:ins w:id="51" w:author="Jamie Birch" w:date="2016-01-13T18:29:00Z">
        <w:r w:rsidR="00B94C4B">
          <w:rPr>
            <w:rFonts w:ascii="Calibri" w:hAnsi="Calibri"/>
          </w:rPr>
          <w:t>real-</w:t>
        </w:r>
      </w:ins>
      <w:r w:rsidR="00BF4C51">
        <w:rPr>
          <w:rFonts w:ascii="Calibri" w:hAnsi="Calibri"/>
        </w:rPr>
        <w:t xml:space="preserve">world </w:t>
      </w:r>
      <w:r w:rsidR="000A7F34">
        <w:rPr>
          <w:rFonts w:ascii="Calibri" w:hAnsi="Calibri"/>
        </w:rPr>
        <w:t xml:space="preserve">impact of </w:t>
      </w:r>
      <w:r w:rsidR="00BF4C51">
        <w:rPr>
          <w:rFonts w:ascii="Calibri" w:hAnsi="Calibri"/>
        </w:rPr>
        <w:t>similar</w:t>
      </w:r>
      <w:r w:rsidR="000A7F34">
        <w:rPr>
          <w:rFonts w:ascii="Calibri" w:hAnsi="Calibri"/>
        </w:rPr>
        <w:t xml:space="preserve"> algorithms, along with their definition by </w:t>
      </w:r>
      <w:r w:rsidR="00BF4C51">
        <w:rPr>
          <w:rFonts w:ascii="Calibri" w:hAnsi="Calibri"/>
        </w:rPr>
        <w:t xml:space="preserve">relatively </w:t>
      </w:r>
      <w:r w:rsidR="000A7F34">
        <w:rPr>
          <w:rFonts w:ascii="Calibri" w:hAnsi="Calibri"/>
        </w:rPr>
        <w:t xml:space="preserve">simple rules, </w:t>
      </w:r>
      <w:r w:rsidR="00C606E0">
        <w:rPr>
          <w:rFonts w:ascii="Calibri" w:hAnsi="Calibri"/>
        </w:rPr>
        <w:t>makes</w:t>
      </w:r>
      <w:r w:rsidR="000A7F34">
        <w:rPr>
          <w:rFonts w:ascii="Calibri" w:hAnsi="Calibri"/>
        </w:rPr>
        <w:t xml:space="preserve"> this an appealing </w:t>
      </w:r>
      <w:r w:rsidR="004360C1">
        <w:rPr>
          <w:rFonts w:ascii="Calibri" w:hAnsi="Calibri"/>
        </w:rPr>
        <w:t>educational topic</w:t>
      </w:r>
      <w:r w:rsidR="000A7F34">
        <w:rPr>
          <w:rFonts w:ascii="Calibri" w:hAnsi="Calibri"/>
        </w:rPr>
        <w:t>.</w:t>
      </w:r>
    </w:p>
    <w:p w14:paraId="5E795B7C" w14:textId="1F49F003" w:rsidR="007B3D83" w:rsidRDefault="00BF4C51" w:rsidP="00225A19">
      <w:pPr>
        <w:jc w:val="both"/>
        <w:rPr>
          <w:rFonts w:ascii="Calibri" w:hAnsi="Calibri"/>
          <w:szCs w:val="24"/>
        </w:rPr>
      </w:pPr>
      <w:r w:rsidRPr="7AE88255">
        <w:rPr>
          <w:rFonts w:ascii="Calibri" w:eastAsia="Calibri" w:hAnsi="Calibri" w:cs="Calibri"/>
          <w:rPrChange w:id="52" w:author="來賓" w:date="2016-01-14T11:55:00Z">
            <w:rPr>
              <w:rFonts w:ascii="Calibri" w:hAnsi="Calibri"/>
            </w:rPr>
          </w:rPrChange>
        </w:rPr>
        <w:t>Our objective</w:t>
      </w:r>
      <w:r w:rsidR="00350D1A" w:rsidRPr="7AE88255">
        <w:rPr>
          <w:rFonts w:ascii="Calibri" w:eastAsia="Calibri" w:hAnsi="Calibri" w:cs="Calibri"/>
          <w:rPrChange w:id="53" w:author="來賓" w:date="2016-01-14T11:55:00Z">
            <w:rPr>
              <w:rFonts w:ascii="Calibri" w:hAnsi="Calibri"/>
            </w:rPr>
          </w:rPrChange>
        </w:rPr>
        <w:t xml:space="preserve"> </w:t>
      </w:r>
      <w:r w:rsidR="00C606E0" w:rsidRPr="7AE88255">
        <w:rPr>
          <w:rFonts w:ascii="Calibri" w:eastAsia="Calibri" w:hAnsi="Calibri" w:cs="Calibri"/>
          <w:rPrChange w:id="54" w:author="來賓" w:date="2016-01-14T11:55:00Z">
            <w:rPr>
              <w:rFonts w:ascii="Calibri" w:hAnsi="Calibri"/>
            </w:rPr>
          </w:rPrChange>
        </w:rPr>
        <w:t>is</w:t>
      </w:r>
      <w:r w:rsidRPr="7AE88255">
        <w:rPr>
          <w:rFonts w:ascii="Calibri" w:eastAsia="Calibri" w:hAnsi="Calibri" w:cs="Calibri"/>
          <w:rPrChange w:id="55" w:author="來賓" w:date="2016-01-14T11:55:00Z">
            <w:rPr>
              <w:rFonts w:ascii="Calibri" w:hAnsi="Calibri"/>
            </w:rPr>
          </w:rPrChange>
        </w:rPr>
        <w:t xml:space="preserve"> to develop </w:t>
      </w:r>
      <w:r w:rsidR="007B3D83" w:rsidRPr="7AE88255">
        <w:rPr>
          <w:rFonts w:ascii="Calibri" w:eastAsia="Calibri" w:hAnsi="Calibri" w:cs="Calibri"/>
          <w:rPrChange w:id="56" w:author="來賓" w:date="2016-01-14T11:55:00Z">
            <w:rPr>
              <w:rFonts w:ascii="Calibri" w:hAnsi="Calibri"/>
            </w:rPr>
          </w:rPrChange>
        </w:rPr>
        <w:t>a system to educate and inspire school children about the underlying mechanism of</w:t>
      </w:r>
      <w:r w:rsidR="00350D1A" w:rsidRPr="7AE88255">
        <w:rPr>
          <w:rFonts w:ascii="Calibri" w:eastAsia="Calibri" w:hAnsi="Calibri" w:cs="Calibri"/>
          <w:rPrChange w:id="57" w:author="來賓" w:date="2016-01-14T11:55:00Z">
            <w:rPr>
              <w:rFonts w:ascii="Calibri" w:hAnsi="Calibri"/>
            </w:rPr>
          </w:rPrChange>
        </w:rPr>
        <w:t xml:space="preserve"> </w:t>
      </w:r>
      <w:del w:id="58" w:author="Jamie Birch" w:date="2016-01-13T18:30:00Z">
        <w:r w:rsidR="00350D1A" w:rsidDel="00B94C4B">
          <w:rPr>
            <w:rFonts w:ascii="Calibri" w:hAnsi="Calibri"/>
          </w:rPr>
          <w:delText>problem</w:delText>
        </w:r>
        <w:r w:rsidR="007B3D83" w:rsidDel="00B94C4B">
          <w:rPr>
            <w:rFonts w:ascii="Calibri" w:hAnsi="Calibri"/>
          </w:rPr>
          <w:delText xml:space="preserve"> </w:delText>
        </w:r>
      </w:del>
      <w:ins w:id="59" w:author="Jamie Birch" w:date="2016-01-13T18:30:00Z">
        <w:r w:rsidR="00B94C4B" w:rsidRPr="7AE88255">
          <w:rPr>
            <w:rFonts w:ascii="Calibri" w:eastAsia="Calibri" w:hAnsi="Calibri" w:cs="Calibri"/>
            <w:rPrChange w:id="60" w:author="來賓" w:date="2016-01-14T11:55:00Z">
              <w:rPr>
                <w:rFonts w:ascii="Calibri" w:hAnsi="Calibri"/>
              </w:rPr>
            </w:rPrChange>
          </w:rPr>
          <w:t>problem-</w:t>
        </w:r>
      </w:ins>
      <w:r w:rsidR="007B3D83" w:rsidRPr="7AE88255">
        <w:rPr>
          <w:rFonts w:ascii="Calibri" w:eastAsia="Calibri" w:hAnsi="Calibri" w:cs="Calibri"/>
          <w:rPrChange w:id="61" w:author="來賓" w:date="2016-01-14T11:55:00Z">
            <w:rPr>
              <w:rFonts w:ascii="Calibri" w:hAnsi="Calibri"/>
            </w:rPr>
          </w:rPrChange>
        </w:rPr>
        <w:t xml:space="preserve">solving algorithms and simple artificial intelligences. </w:t>
      </w:r>
      <w:r w:rsidR="00C606E0" w:rsidRPr="7AE88255">
        <w:rPr>
          <w:rFonts w:ascii="Calibri" w:eastAsia="Calibri" w:hAnsi="Calibri" w:cs="Calibri"/>
          <w:rPrChange w:id="62" w:author="來賓" w:date="2016-01-14T11:55:00Z">
            <w:rPr>
              <w:rFonts w:ascii="Calibri" w:hAnsi="Calibri"/>
              <w:szCs w:val="24"/>
            </w:rPr>
          </w:rPrChange>
        </w:rPr>
        <w:t>Affecting real change means reaching homes as well as schools, and for this reason we have focused our efforts purely on software (as opposed to costly hardware) for the creation of an engaging, educational game</w:t>
      </w:r>
      <w:r w:rsidR="007B3D83" w:rsidRPr="7AE88255">
        <w:rPr>
          <w:rFonts w:ascii="Calibri" w:eastAsia="Calibri" w:hAnsi="Calibri" w:cs="Calibri"/>
          <w:rPrChange w:id="63" w:author="來賓" w:date="2016-01-14T11:55:00Z">
            <w:rPr>
              <w:rFonts w:ascii="Calibri" w:hAnsi="Calibri"/>
              <w:szCs w:val="24"/>
            </w:rPr>
          </w:rPrChange>
        </w:rPr>
        <w:t>.</w:t>
      </w:r>
      <w:r w:rsidR="004360C1" w:rsidRPr="7AE88255">
        <w:rPr>
          <w:rFonts w:ascii="Calibri" w:eastAsia="Calibri" w:hAnsi="Calibri" w:cs="Calibri"/>
          <w:rPrChange w:id="64" w:author="來賓" w:date="2016-01-14T11:55:00Z">
            <w:rPr>
              <w:rFonts w:ascii="Calibri" w:hAnsi="Calibri"/>
              <w:szCs w:val="24"/>
            </w:rPr>
          </w:rPrChange>
        </w:rPr>
        <w:t xml:space="preserve"> </w:t>
      </w:r>
      <w:r w:rsidR="00350D1A" w:rsidRPr="7AE88255">
        <w:rPr>
          <w:rFonts w:ascii="Calibri" w:eastAsia="Calibri" w:hAnsi="Calibri" w:cs="Calibri"/>
          <w:rPrChange w:id="65" w:author="來賓" w:date="2016-01-14T11:55:00Z">
            <w:rPr>
              <w:rFonts w:ascii="Calibri" w:hAnsi="Calibri"/>
              <w:szCs w:val="24"/>
            </w:rPr>
          </w:rPrChange>
        </w:rPr>
        <w:t>Influenced by</w:t>
      </w:r>
      <w:r w:rsidR="007B3D83" w:rsidRPr="7AE88255">
        <w:rPr>
          <w:rFonts w:ascii="Calibri" w:eastAsia="Calibri" w:hAnsi="Calibri" w:cs="Calibri"/>
          <w:rPrChange w:id="66" w:author="來賓" w:date="2016-01-14T11:55:00Z">
            <w:rPr>
              <w:rFonts w:ascii="Calibri" w:hAnsi="Calibri"/>
              <w:szCs w:val="24"/>
            </w:rPr>
          </w:rPrChange>
        </w:rPr>
        <w:t xml:space="preserve"> David Allen’s statement (“</w:t>
      </w:r>
      <w:r w:rsidR="00FF28A9" w:rsidRPr="7AE88255">
        <w:rPr>
          <w:rFonts w:ascii="Calibri,Times New Roman" w:eastAsia="Calibri,Times New Roman" w:hAnsi="Calibri,Times New Roman" w:cs="Calibri,Times New Roman"/>
          <w:rPrChange w:id="67" w:author="來賓" w:date="2016-01-14T11:55:00Z">
            <w:rPr>
              <w:rFonts w:ascii="Calibri" w:eastAsia="Times New Roman" w:hAnsi="Calibri" w:cs="Times New Roman"/>
              <w:szCs w:val="87"/>
            </w:rPr>
          </w:rPrChange>
        </w:rPr>
        <w:t>w</w:t>
      </w:r>
      <w:r w:rsidR="007B3D83" w:rsidRPr="7AE88255">
        <w:rPr>
          <w:rFonts w:ascii="Calibri,Times New Roman" w:eastAsia="Calibri,Times New Roman" w:hAnsi="Calibri,Times New Roman" w:cs="Calibri,Times New Roman"/>
          <w:rPrChange w:id="68" w:author="來賓" w:date="2016-01-14T11:55:00Z">
            <w:rPr>
              <w:rFonts w:ascii="Calibri" w:eastAsia="Times New Roman" w:hAnsi="Calibri" w:cs="Times New Roman"/>
              <w:szCs w:val="87"/>
            </w:rPr>
          </w:rPrChange>
        </w:rPr>
        <w:t>e didn’t want people to be controlled by it, but to control it”</w:t>
      </w:r>
      <w:r w:rsidR="007B3D83" w:rsidRPr="7AE88255">
        <w:rPr>
          <w:rFonts w:ascii="Calibri" w:eastAsia="Calibri" w:hAnsi="Calibri" w:cs="Calibri"/>
          <w:rPrChange w:id="69" w:author="來賓" w:date="2016-01-14T11:55:00Z">
            <w:rPr>
              <w:rFonts w:ascii="Calibri" w:hAnsi="Calibri"/>
              <w:szCs w:val="24"/>
            </w:rPr>
          </w:rPrChange>
        </w:rPr>
        <w:t>)</w:t>
      </w:r>
      <w:ins w:id="70" w:author="Jamie Birch" w:date="2016-01-13T18:30:00Z">
        <w:r w:rsidR="001273E8" w:rsidRPr="7AE88255">
          <w:rPr>
            <w:rFonts w:ascii="Calibri" w:eastAsia="Calibri" w:hAnsi="Calibri" w:cs="Calibri"/>
            <w:rPrChange w:id="71" w:author="來賓" w:date="2016-01-14T11:55:00Z">
              <w:rPr>
                <w:rFonts w:ascii="Calibri" w:hAnsi="Calibri"/>
                <w:szCs w:val="24"/>
              </w:rPr>
            </w:rPrChange>
          </w:rPr>
          <w:t>,</w:t>
        </w:r>
      </w:ins>
      <w:r w:rsidR="007B3D83" w:rsidRPr="7AE88255">
        <w:rPr>
          <w:rFonts w:ascii="Calibri" w:eastAsia="Calibri" w:hAnsi="Calibri" w:cs="Calibri"/>
          <w:rPrChange w:id="72" w:author="來賓" w:date="2016-01-14T11:55:00Z">
            <w:rPr>
              <w:rFonts w:ascii="Calibri" w:hAnsi="Calibri"/>
              <w:szCs w:val="24"/>
            </w:rPr>
          </w:rPrChange>
        </w:rPr>
        <w:t xml:space="preserve"> our aim is to</w:t>
      </w:r>
      <w:r w:rsidR="00350D1A" w:rsidRPr="7AE88255">
        <w:rPr>
          <w:rFonts w:ascii="Calibri" w:eastAsia="Calibri" w:hAnsi="Calibri" w:cs="Calibri"/>
          <w:rPrChange w:id="73" w:author="來賓" w:date="2016-01-14T11:55:00Z">
            <w:rPr>
              <w:rFonts w:ascii="Calibri" w:hAnsi="Calibri"/>
              <w:szCs w:val="24"/>
            </w:rPr>
          </w:rPrChange>
        </w:rPr>
        <w:t xml:space="preserve"> briefly turn the relationship between children and digita</w:t>
      </w:r>
      <w:r w:rsidR="00FF28A9" w:rsidRPr="7AE88255">
        <w:rPr>
          <w:rFonts w:ascii="Calibri" w:eastAsia="Calibri" w:hAnsi="Calibri" w:cs="Calibri"/>
          <w:rPrChange w:id="74" w:author="來賓" w:date="2016-01-14T11:55:00Z">
            <w:rPr>
              <w:rFonts w:ascii="Calibri" w:hAnsi="Calibri"/>
              <w:szCs w:val="24"/>
            </w:rPr>
          </w:rPrChange>
        </w:rPr>
        <w:t xml:space="preserve">l algorithms </w:t>
      </w:r>
      <w:del w:id="75" w:author="Jamie Birch" w:date="2016-01-13T18:30:00Z">
        <w:r w:rsidR="00FF28A9" w:rsidDel="001273E8">
          <w:rPr>
            <w:rFonts w:ascii="Calibri" w:hAnsi="Calibri"/>
            <w:szCs w:val="24"/>
          </w:rPr>
          <w:delText xml:space="preserve">upside </w:delText>
        </w:r>
      </w:del>
      <w:ins w:id="76" w:author="Jamie Birch" w:date="2016-01-13T18:30:00Z">
        <w:r w:rsidR="001273E8" w:rsidRPr="7AE88255">
          <w:rPr>
            <w:rFonts w:ascii="Calibri" w:eastAsia="Calibri" w:hAnsi="Calibri" w:cs="Calibri"/>
            <w:rPrChange w:id="77" w:author="來賓" w:date="2016-01-14T11:55:00Z">
              <w:rPr>
                <w:rFonts w:ascii="Calibri" w:hAnsi="Calibri"/>
                <w:szCs w:val="24"/>
              </w:rPr>
            </w:rPrChange>
          </w:rPr>
          <w:t>upside-</w:t>
        </w:r>
      </w:ins>
      <w:r w:rsidR="00FF28A9" w:rsidRPr="7AE88255">
        <w:rPr>
          <w:rFonts w:ascii="Calibri" w:eastAsia="Calibri" w:hAnsi="Calibri" w:cs="Calibri"/>
          <w:rPrChange w:id="78" w:author="來賓" w:date="2016-01-14T11:55:00Z">
            <w:rPr>
              <w:rFonts w:ascii="Calibri" w:hAnsi="Calibri"/>
              <w:szCs w:val="24"/>
            </w:rPr>
          </w:rPrChange>
        </w:rPr>
        <w:t>down. The</w:t>
      </w:r>
      <w:r w:rsidR="004360C1" w:rsidRPr="7AE88255">
        <w:rPr>
          <w:rFonts w:ascii="Calibri" w:eastAsia="Calibri" w:hAnsi="Calibri" w:cs="Calibri"/>
          <w:rPrChange w:id="79" w:author="來賓" w:date="2016-01-14T11:55:00Z">
            <w:rPr>
              <w:rFonts w:ascii="Calibri" w:hAnsi="Calibri"/>
              <w:szCs w:val="24"/>
            </w:rPr>
          </w:rPrChange>
        </w:rPr>
        <w:t xml:space="preserve"> </w:t>
      </w:r>
      <w:r w:rsidR="00417C91" w:rsidRPr="7AE88255">
        <w:rPr>
          <w:rFonts w:ascii="Calibri" w:eastAsia="Calibri" w:hAnsi="Calibri" w:cs="Calibri"/>
          <w:rPrChange w:id="80" w:author="來賓" w:date="2016-01-14T11:55:00Z">
            <w:rPr>
              <w:rFonts w:ascii="Calibri" w:hAnsi="Calibri"/>
              <w:szCs w:val="24"/>
            </w:rPr>
          </w:rPrChange>
        </w:rPr>
        <w:t>ultimate</w:t>
      </w:r>
      <w:r w:rsidR="00FF28A9" w:rsidRPr="7AE88255">
        <w:rPr>
          <w:rFonts w:ascii="Calibri" w:eastAsia="Calibri" w:hAnsi="Calibri" w:cs="Calibri"/>
          <w:rPrChange w:id="81" w:author="來賓" w:date="2016-01-14T11:55:00Z">
            <w:rPr>
              <w:rFonts w:ascii="Calibri" w:hAnsi="Calibri"/>
              <w:szCs w:val="24"/>
            </w:rPr>
          </w:rPrChange>
        </w:rPr>
        <w:t xml:space="preserve"> intention is to facilitate the </w:t>
      </w:r>
      <w:r w:rsidR="009E2D1B" w:rsidRPr="7AE88255">
        <w:rPr>
          <w:rFonts w:ascii="Calibri" w:eastAsia="Calibri" w:hAnsi="Calibri" w:cs="Calibri"/>
          <w:rPrChange w:id="82" w:author="來賓" w:date="2016-01-14T11:55:00Z">
            <w:rPr>
              <w:rFonts w:ascii="Calibri" w:hAnsi="Calibri"/>
              <w:szCs w:val="24"/>
            </w:rPr>
          </w:rPrChange>
        </w:rPr>
        <w:t xml:space="preserve">easy creation and </w:t>
      </w:r>
      <w:r w:rsidR="00FF28A9" w:rsidRPr="7AE88255">
        <w:rPr>
          <w:rFonts w:ascii="Calibri" w:eastAsia="Calibri" w:hAnsi="Calibri" w:cs="Calibri"/>
          <w:rPrChange w:id="83" w:author="來賓" w:date="2016-01-14T11:55:00Z">
            <w:rPr>
              <w:rFonts w:ascii="Calibri" w:hAnsi="Calibri"/>
              <w:szCs w:val="24"/>
            </w:rPr>
          </w:rPrChange>
        </w:rPr>
        <w:t>manipulation</w:t>
      </w:r>
      <w:r w:rsidR="009E2D1B" w:rsidRPr="7AE88255">
        <w:rPr>
          <w:rFonts w:ascii="Calibri" w:eastAsia="Calibri" w:hAnsi="Calibri" w:cs="Calibri"/>
          <w:rPrChange w:id="84" w:author="來賓" w:date="2016-01-14T11:55:00Z">
            <w:rPr>
              <w:rFonts w:ascii="Calibri" w:hAnsi="Calibri"/>
              <w:szCs w:val="24"/>
            </w:rPr>
          </w:rPrChange>
        </w:rPr>
        <w:t xml:space="preserve"> </w:t>
      </w:r>
      <w:r w:rsidR="00FF28A9" w:rsidRPr="7AE88255">
        <w:rPr>
          <w:rFonts w:ascii="Calibri" w:eastAsia="Calibri" w:hAnsi="Calibri" w:cs="Calibri"/>
          <w:rPrChange w:id="85" w:author="來賓" w:date="2016-01-14T11:55:00Z">
            <w:rPr>
              <w:rFonts w:ascii="Calibri" w:hAnsi="Calibri"/>
              <w:szCs w:val="24"/>
            </w:rPr>
          </w:rPrChange>
        </w:rPr>
        <w:t>of custom algorithms</w:t>
      </w:r>
      <w:r w:rsidR="009E2D1B" w:rsidRPr="7AE88255">
        <w:rPr>
          <w:rFonts w:ascii="Calibri" w:eastAsia="Calibri" w:hAnsi="Calibri" w:cs="Calibri"/>
          <w:rPrChange w:id="86" w:author="來賓" w:date="2016-01-14T11:55:00Z">
            <w:rPr>
              <w:rFonts w:ascii="Calibri" w:hAnsi="Calibri"/>
              <w:szCs w:val="24"/>
            </w:rPr>
          </w:rPrChange>
        </w:rPr>
        <w:t>, in a visually rich, gamified</w:t>
      </w:r>
      <w:r w:rsidR="00FF28A9" w:rsidRPr="7AE88255">
        <w:rPr>
          <w:rFonts w:ascii="Calibri" w:eastAsia="Calibri" w:hAnsi="Calibri" w:cs="Calibri"/>
          <w:rPrChange w:id="87" w:author="來賓" w:date="2016-01-14T11:55:00Z">
            <w:rPr>
              <w:rFonts w:ascii="Calibri" w:hAnsi="Calibri"/>
              <w:szCs w:val="24"/>
            </w:rPr>
          </w:rPrChange>
        </w:rPr>
        <w:t xml:space="preserve"> context</w:t>
      </w:r>
      <w:r w:rsidR="009E2D1B" w:rsidRPr="7AE88255">
        <w:rPr>
          <w:rFonts w:ascii="Calibri" w:eastAsia="Calibri" w:hAnsi="Calibri" w:cs="Calibri"/>
          <w:rPrChange w:id="88" w:author="來賓" w:date="2016-01-14T11:55:00Z">
            <w:rPr>
              <w:rFonts w:ascii="Calibri" w:hAnsi="Calibri"/>
              <w:szCs w:val="24"/>
            </w:rPr>
          </w:rPrChange>
        </w:rPr>
        <w:t>, demonstrating that computer science can be both fun and empowering.</w:t>
      </w:r>
    </w:p>
    <w:p w14:paraId="70B77F3B" w14:textId="77777777" w:rsidR="00AD3C56" w:rsidRPr="004360C1" w:rsidRDefault="00AD3C56" w:rsidP="00225A19">
      <w:pPr>
        <w:jc w:val="both"/>
        <w:rPr>
          <w:rFonts w:ascii="Calibri" w:hAnsi="Calibri"/>
          <w:szCs w:val="24"/>
        </w:rPr>
      </w:pPr>
    </w:p>
    <w:p w14:paraId="4A98FCCF" w14:textId="77777777" w:rsidR="00AD3C56" w:rsidRPr="00AD3C56" w:rsidRDefault="00AD3C56" w:rsidP="00AD3C56">
      <w:pPr>
        <w:rPr>
          <w:rFonts w:ascii="Calibri" w:hAnsi="Calibri"/>
          <w:b/>
        </w:rPr>
      </w:pPr>
      <w:r w:rsidRPr="00AD3C56">
        <w:rPr>
          <w:rFonts w:ascii="Calibri" w:hAnsi="Calibri"/>
          <w:b/>
        </w:rPr>
        <w:t>Target Audience 1.3</w:t>
      </w:r>
    </w:p>
    <w:p w14:paraId="6A276D22" w14:textId="709B7652" w:rsidR="00AD3C56" w:rsidRDefault="00AD3C56" w:rsidP="00EA1788">
      <w:pPr>
        <w:jc w:val="both"/>
        <w:rPr>
          <w:rFonts w:ascii="Calibri" w:hAnsi="Calibri"/>
          <w:szCs w:val="24"/>
        </w:rPr>
      </w:pPr>
      <w:r w:rsidRPr="7AE88255">
        <w:rPr>
          <w:rFonts w:ascii="Calibri" w:eastAsia="Calibri" w:hAnsi="Calibri" w:cs="Calibri"/>
          <w:rPrChange w:id="89" w:author="來賓" w:date="2016-01-14T11:55:00Z">
            <w:rPr>
              <w:rFonts w:ascii="Calibri" w:hAnsi="Calibri"/>
              <w:szCs w:val="24"/>
            </w:rPr>
          </w:rPrChange>
        </w:rPr>
        <w:t xml:space="preserve">Our efforts have been informed </w:t>
      </w:r>
      <w:r w:rsidR="00417C91" w:rsidRPr="7AE88255">
        <w:rPr>
          <w:rFonts w:ascii="Calibri" w:eastAsia="Calibri" w:hAnsi="Calibri" w:cs="Calibri"/>
          <w:rPrChange w:id="90" w:author="來賓" w:date="2016-01-14T11:55:00Z">
            <w:rPr>
              <w:rFonts w:ascii="Calibri" w:hAnsi="Calibri"/>
              <w:szCs w:val="24"/>
            </w:rPr>
          </w:rPrChange>
        </w:rPr>
        <w:t xml:space="preserve">largely </w:t>
      </w:r>
      <w:r w:rsidRPr="7AE88255">
        <w:rPr>
          <w:rFonts w:ascii="Calibri" w:eastAsia="Calibri" w:hAnsi="Calibri" w:cs="Calibri"/>
          <w:rPrChange w:id="91" w:author="來賓" w:date="2016-01-14T11:55:00Z">
            <w:rPr>
              <w:rFonts w:ascii="Calibri" w:hAnsi="Calibri"/>
              <w:szCs w:val="24"/>
            </w:rPr>
          </w:rPrChange>
        </w:rPr>
        <w:t>by primary</w:t>
      </w:r>
      <w:r w:rsidR="00417C91" w:rsidRPr="7AE88255">
        <w:rPr>
          <w:rFonts w:ascii="Calibri" w:eastAsia="Calibri" w:hAnsi="Calibri" w:cs="Calibri"/>
          <w:rPrChange w:id="92" w:author="來賓" w:date="2016-01-14T11:55:00Z">
            <w:rPr>
              <w:rFonts w:ascii="Calibri" w:hAnsi="Calibri"/>
              <w:szCs w:val="24"/>
            </w:rPr>
          </w:rPrChange>
        </w:rPr>
        <w:t xml:space="preserve"> market research</w:t>
      </w:r>
      <w:del w:id="93" w:author="Jamie Birch" w:date="2016-01-13T18:31:00Z">
        <w:r w:rsidR="00417C91" w:rsidDel="00DC094A">
          <w:rPr>
            <w:rFonts w:ascii="Calibri" w:hAnsi="Calibri"/>
            <w:szCs w:val="24"/>
          </w:rPr>
          <w:delText xml:space="preserve">. </w:delText>
        </w:r>
      </w:del>
      <w:ins w:id="94" w:author="Jamie Birch" w:date="2016-01-13T18:31:00Z">
        <w:r w:rsidR="00DC094A" w:rsidRPr="7AE88255">
          <w:rPr>
            <w:rFonts w:ascii="Calibri" w:eastAsia="Calibri" w:hAnsi="Calibri" w:cs="Calibri"/>
            <w:rPrChange w:id="95" w:author="來賓" w:date="2016-01-14T11:55:00Z">
              <w:rPr>
                <w:rFonts w:ascii="Calibri" w:hAnsi="Calibri"/>
                <w:szCs w:val="24"/>
              </w:rPr>
            </w:rPrChange>
          </w:rPr>
          <w:t xml:space="preserve">: </w:t>
        </w:r>
      </w:ins>
      <w:r w:rsidR="00417C91" w:rsidRPr="7AE88255">
        <w:rPr>
          <w:rFonts w:ascii="Calibri" w:eastAsia="Calibri" w:hAnsi="Calibri" w:cs="Calibri"/>
          <w:rPrChange w:id="96" w:author="來賓" w:date="2016-01-14T11:55:00Z">
            <w:rPr>
              <w:rFonts w:ascii="Calibri" w:hAnsi="Calibri"/>
              <w:szCs w:val="24"/>
            </w:rPr>
          </w:rPrChange>
        </w:rPr>
        <w:t>W</w:t>
      </w:r>
      <w:r w:rsidRPr="7AE88255">
        <w:rPr>
          <w:rFonts w:ascii="Calibri" w:eastAsia="Calibri" w:hAnsi="Calibri" w:cs="Calibri"/>
          <w:rPrChange w:id="97" w:author="來賓" w:date="2016-01-14T11:55:00Z">
            <w:rPr>
              <w:rFonts w:ascii="Calibri" w:hAnsi="Calibri"/>
              <w:szCs w:val="24"/>
            </w:rPr>
          </w:rPrChange>
        </w:rPr>
        <w:t xml:space="preserve">e have tried (where possible) to engage </w:t>
      </w:r>
      <w:r w:rsidR="007943B7" w:rsidRPr="7AE88255">
        <w:rPr>
          <w:rFonts w:ascii="Calibri" w:eastAsia="Calibri" w:hAnsi="Calibri" w:cs="Calibri"/>
          <w:rPrChange w:id="98" w:author="來賓" w:date="2016-01-14T11:55:00Z">
            <w:rPr>
              <w:rFonts w:ascii="Calibri" w:hAnsi="Calibri"/>
              <w:szCs w:val="24"/>
            </w:rPr>
          </w:rPrChange>
        </w:rPr>
        <w:t xml:space="preserve">directly </w:t>
      </w:r>
      <w:r w:rsidRPr="7AE88255">
        <w:rPr>
          <w:rFonts w:ascii="Calibri" w:eastAsia="Calibri" w:hAnsi="Calibri" w:cs="Calibri"/>
          <w:rPrChange w:id="99" w:author="來賓" w:date="2016-01-14T11:55:00Z">
            <w:rPr>
              <w:rFonts w:ascii="Calibri" w:hAnsi="Calibri"/>
              <w:szCs w:val="24"/>
            </w:rPr>
          </w:rPrChange>
        </w:rPr>
        <w:t xml:space="preserve">with Key Stage 3 </w:t>
      </w:r>
      <w:r w:rsidR="007943B7" w:rsidRPr="7AE88255">
        <w:rPr>
          <w:rFonts w:ascii="Calibri" w:eastAsia="Calibri" w:hAnsi="Calibri" w:cs="Calibri"/>
          <w:rPrChange w:id="100" w:author="來賓" w:date="2016-01-14T11:55:00Z">
            <w:rPr>
              <w:rFonts w:ascii="Calibri" w:hAnsi="Calibri"/>
              <w:szCs w:val="24"/>
            </w:rPr>
          </w:rPrChange>
        </w:rPr>
        <w:t>educators</w:t>
      </w:r>
      <w:r w:rsidRPr="7AE88255">
        <w:rPr>
          <w:rFonts w:ascii="Calibri" w:eastAsia="Calibri" w:hAnsi="Calibri" w:cs="Calibri"/>
          <w:rPrChange w:id="101" w:author="來賓" w:date="2016-01-14T11:55:00Z">
            <w:rPr>
              <w:rFonts w:ascii="Calibri" w:hAnsi="Calibri"/>
              <w:szCs w:val="24"/>
            </w:rPr>
          </w:rPrChange>
        </w:rPr>
        <w:t xml:space="preserve"> as well as a user sample of our target audience (year 9 </w:t>
      </w:r>
      <w:del w:id="102" w:author="Jamie Birch" w:date="2016-01-13T18:31:00Z">
        <w:r w:rsidDel="00DC094A">
          <w:rPr>
            <w:rFonts w:ascii="Calibri" w:hAnsi="Calibri"/>
            <w:szCs w:val="24"/>
          </w:rPr>
          <w:delText xml:space="preserve">school children </w:delText>
        </w:r>
      </w:del>
      <w:ins w:id="103" w:author="Jamie Birch" w:date="2016-01-13T18:31:00Z">
        <w:r w:rsidR="00DC094A" w:rsidRPr="7AE88255">
          <w:rPr>
            <w:rFonts w:ascii="Calibri" w:eastAsia="Calibri" w:hAnsi="Calibri" w:cs="Calibri"/>
            <w:rPrChange w:id="104" w:author="來賓" w:date="2016-01-14T11:55:00Z">
              <w:rPr>
                <w:rFonts w:ascii="Calibri" w:hAnsi="Calibri"/>
                <w:szCs w:val="24"/>
              </w:rPr>
            </w:rPrChange>
          </w:rPr>
          <w:t xml:space="preserve">students </w:t>
        </w:r>
      </w:ins>
      <w:del w:id="105" w:author="Jamie Birch" w:date="2016-01-13T18:31:00Z">
        <w:r w:rsidDel="00DC094A">
          <w:rPr>
            <w:rFonts w:ascii="Calibri" w:hAnsi="Calibri"/>
            <w:szCs w:val="24"/>
          </w:rPr>
          <w:delText xml:space="preserve">at </w:delText>
        </w:r>
      </w:del>
      <w:ins w:id="106" w:author="Jamie Birch" w:date="2016-01-13T18:31:00Z">
        <w:r w:rsidR="00DC094A" w:rsidRPr="7AE88255">
          <w:rPr>
            <w:rFonts w:ascii="Calibri" w:eastAsia="Calibri" w:hAnsi="Calibri" w:cs="Calibri"/>
            <w:rPrChange w:id="107" w:author="來賓" w:date="2016-01-14T11:55:00Z">
              <w:rPr>
                <w:rFonts w:ascii="Calibri" w:hAnsi="Calibri"/>
                <w:szCs w:val="24"/>
              </w:rPr>
            </w:rPrChange>
          </w:rPr>
          <w:t xml:space="preserve">of </w:t>
        </w:r>
      </w:ins>
      <w:r w:rsidR="00EA1788" w:rsidRPr="7AE88255">
        <w:rPr>
          <w:rFonts w:ascii="Calibri" w:eastAsia="Calibri" w:hAnsi="Calibri" w:cs="Calibri"/>
          <w:rPrChange w:id="108" w:author="來賓" w:date="2016-01-14T11:55:00Z">
            <w:rPr>
              <w:rFonts w:ascii="Calibri" w:hAnsi="Calibri"/>
              <w:szCs w:val="24"/>
            </w:rPr>
          </w:rPrChange>
        </w:rPr>
        <w:t>Bristol Grammar School, aged 13</w:t>
      </w:r>
      <w:del w:id="109" w:author="Jamie Birch" w:date="2016-01-13T19:18:00Z">
        <w:r w:rsidR="00EA1788" w:rsidDel="00E65EDE">
          <w:rPr>
            <w:rFonts w:ascii="Calibri" w:hAnsi="Calibri"/>
            <w:szCs w:val="24"/>
          </w:rPr>
          <w:delText xml:space="preserve"> – </w:delText>
        </w:r>
      </w:del>
      <w:ins w:id="110" w:author="Jamie Birch" w:date="2016-01-13T19:18:00Z">
        <w:r w:rsidR="00E65EDE" w:rsidRPr="7AE88255">
          <w:rPr>
            <w:rFonts w:ascii="Calibri" w:eastAsia="Calibri" w:hAnsi="Calibri" w:cs="Calibri"/>
            <w:rPrChange w:id="111" w:author="來賓" w:date="2016-01-14T11:55:00Z">
              <w:rPr>
                <w:rFonts w:ascii="Calibri" w:hAnsi="Calibri"/>
                <w:szCs w:val="24"/>
              </w:rPr>
            </w:rPrChange>
          </w:rPr>
          <w:t>–</w:t>
        </w:r>
      </w:ins>
      <w:r w:rsidR="00EA1788" w:rsidRPr="7AE88255">
        <w:rPr>
          <w:rFonts w:ascii="Calibri" w:eastAsia="Calibri" w:hAnsi="Calibri" w:cs="Calibri"/>
          <w:rPrChange w:id="112" w:author="來賓" w:date="2016-01-14T11:55:00Z">
            <w:rPr>
              <w:rFonts w:ascii="Calibri" w:hAnsi="Calibri"/>
              <w:szCs w:val="24"/>
            </w:rPr>
          </w:rPrChange>
        </w:rPr>
        <w:t>14, both male and female).</w:t>
      </w:r>
      <w:r w:rsidR="00043606" w:rsidRPr="7AE88255">
        <w:rPr>
          <w:rFonts w:ascii="Calibri" w:eastAsia="Calibri" w:hAnsi="Calibri" w:cs="Calibri"/>
          <w:rPrChange w:id="113" w:author="來賓" w:date="2016-01-14T11:55:00Z">
            <w:rPr>
              <w:rFonts w:ascii="Calibri" w:hAnsi="Calibri"/>
              <w:szCs w:val="24"/>
            </w:rPr>
          </w:rPrChange>
        </w:rPr>
        <w:t xml:space="preserve"> This has acted as an invaluable source of information,</w:t>
      </w:r>
      <w:r w:rsidR="00417C91" w:rsidRPr="7AE88255">
        <w:rPr>
          <w:rFonts w:ascii="Calibri" w:eastAsia="Calibri" w:hAnsi="Calibri" w:cs="Calibri"/>
          <w:rPrChange w:id="114" w:author="來賓" w:date="2016-01-14T11:55:00Z">
            <w:rPr>
              <w:rFonts w:ascii="Calibri" w:hAnsi="Calibri"/>
              <w:szCs w:val="24"/>
            </w:rPr>
          </w:rPrChange>
        </w:rPr>
        <w:t xml:space="preserve"> while </w:t>
      </w:r>
      <w:r w:rsidR="00043606" w:rsidRPr="7AE88255">
        <w:rPr>
          <w:rFonts w:ascii="Calibri" w:eastAsia="Calibri" w:hAnsi="Calibri" w:cs="Calibri"/>
          <w:rPrChange w:id="115" w:author="來賓" w:date="2016-01-14T11:55:00Z">
            <w:rPr>
              <w:rFonts w:ascii="Calibri" w:hAnsi="Calibri"/>
              <w:szCs w:val="24"/>
            </w:rPr>
          </w:rPrChange>
        </w:rPr>
        <w:t>allowing us to get a feel for the</w:t>
      </w:r>
      <w:r w:rsidR="00417C91" w:rsidRPr="7AE88255">
        <w:rPr>
          <w:rFonts w:ascii="Calibri" w:eastAsia="Calibri" w:hAnsi="Calibri" w:cs="Calibri"/>
          <w:rPrChange w:id="116" w:author="來賓" w:date="2016-01-14T11:55:00Z">
            <w:rPr>
              <w:rFonts w:ascii="Calibri" w:hAnsi="Calibri"/>
              <w:szCs w:val="24"/>
            </w:rPr>
          </w:rPrChange>
        </w:rPr>
        <w:t xml:space="preserve"> agile programming </w:t>
      </w:r>
      <w:r w:rsidR="00043606" w:rsidRPr="7AE88255">
        <w:rPr>
          <w:rFonts w:ascii="Calibri" w:eastAsia="Calibri" w:hAnsi="Calibri" w:cs="Calibri"/>
          <w:rPrChange w:id="117" w:author="來賓" w:date="2016-01-14T11:55:00Z">
            <w:rPr>
              <w:rFonts w:ascii="Calibri" w:hAnsi="Calibri"/>
              <w:szCs w:val="24"/>
            </w:rPr>
          </w:rPrChange>
        </w:rPr>
        <w:t xml:space="preserve">concept of shortest possible feedback cycles.  </w:t>
      </w:r>
      <w:r w:rsidR="00417C91" w:rsidRPr="7AE88255">
        <w:rPr>
          <w:rFonts w:ascii="Calibri" w:eastAsia="Calibri" w:hAnsi="Calibri" w:cs="Calibri"/>
          <w:rPrChange w:id="118" w:author="來賓" w:date="2016-01-14T11:55:00Z">
            <w:rPr>
              <w:rFonts w:ascii="Calibri" w:hAnsi="Calibri"/>
              <w:szCs w:val="24"/>
            </w:rPr>
          </w:rPrChange>
        </w:rPr>
        <w:t xml:space="preserve"> </w:t>
      </w:r>
    </w:p>
    <w:p w14:paraId="0592ACB0" w14:textId="77777777" w:rsidR="00417C91" w:rsidRPr="00043606" w:rsidRDefault="00417C91" w:rsidP="00EA1788">
      <w:pPr>
        <w:jc w:val="both"/>
        <w:rPr>
          <w:rFonts w:ascii="Calibri" w:hAnsi="Calibri"/>
          <w:b/>
          <w:szCs w:val="24"/>
        </w:rPr>
      </w:pPr>
      <w:r w:rsidRPr="00043606">
        <w:rPr>
          <w:rFonts w:ascii="Calibri" w:hAnsi="Calibri"/>
          <w:b/>
          <w:szCs w:val="24"/>
        </w:rPr>
        <w:t>Bristol Grammar School</w:t>
      </w:r>
      <w:r w:rsidR="007943B7">
        <w:rPr>
          <w:rFonts w:ascii="Calibri" w:hAnsi="Calibri"/>
          <w:b/>
          <w:szCs w:val="24"/>
        </w:rPr>
        <w:t>,</w:t>
      </w:r>
      <w:r w:rsidRPr="00043606">
        <w:rPr>
          <w:rFonts w:ascii="Calibri" w:hAnsi="Calibri"/>
          <w:b/>
          <w:szCs w:val="24"/>
        </w:rPr>
        <w:t xml:space="preserve"> </w:t>
      </w:r>
      <w:r w:rsidR="007943B7">
        <w:rPr>
          <w:rFonts w:ascii="Calibri" w:hAnsi="Calibri"/>
          <w:b/>
          <w:szCs w:val="24"/>
        </w:rPr>
        <w:t>IT Class Focus Group</w:t>
      </w:r>
      <w:r w:rsidRPr="00043606">
        <w:rPr>
          <w:rFonts w:ascii="Calibri" w:hAnsi="Calibri"/>
          <w:b/>
          <w:szCs w:val="24"/>
        </w:rPr>
        <w:t xml:space="preserve"> (Pre-development) 1.3.1</w:t>
      </w:r>
    </w:p>
    <w:p w14:paraId="66F78EA9" w14:textId="08558B1C" w:rsidR="00B82ADA" w:rsidRDefault="007943B7" w:rsidP="00B82ADA">
      <w:pPr>
        <w:jc w:val="both"/>
        <w:rPr>
          <w:rFonts w:ascii="Calibri" w:hAnsi="Calibri"/>
        </w:rPr>
      </w:pPr>
      <w:r w:rsidRPr="7AE88255">
        <w:rPr>
          <w:rFonts w:ascii="Calibri" w:eastAsia="Calibri" w:hAnsi="Calibri" w:cs="Calibri"/>
          <w:rPrChange w:id="119" w:author="來賓" w:date="2016-01-14T11:55:00Z">
            <w:rPr>
              <w:rFonts w:ascii="Calibri" w:hAnsi="Calibri"/>
            </w:rPr>
          </w:rPrChange>
        </w:rPr>
        <w:t>An</w:t>
      </w:r>
      <w:r w:rsidR="00043606" w:rsidRPr="7AE88255">
        <w:rPr>
          <w:rFonts w:ascii="Calibri" w:eastAsia="Calibri" w:hAnsi="Calibri" w:cs="Calibri"/>
          <w:rPrChange w:id="120" w:author="來賓" w:date="2016-01-14T11:55:00Z">
            <w:rPr>
              <w:rFonts w:ascii="Calibri" w:hAnsi="Calibri"/>
            </w:rPr>
          </w:rPrChange>
        </w:rPr>
        <w:t xml:space="preserve"> initial visit to the school took place on Thursday 8</w:t>
      </w:r>
      <w:r w:rsidR="00043606" w:rsidRPr="7AE88255">
        <w:rPr>
          <w:rFonts w:ascii="Calibri" w:eastAsia="Calibri" w:hAnsi="Calibri" w:cs="Calibri"/>
          <w:vertAlign w:val="superscript"/>
          <w:rPrChange w:id="121" w:author="來賓" w:date="2016-01-14T11:55:00Z">
            <w:rPr>
              <w:rFonts w:ascii="Calibri" w:hAnsi="Calibri"/>
              <w:vertAlign w:val="superscript"/>
            </w:rPr>
          </w:rPrChange>
        </w:rPr>
        <w:t>th</w:t>
      </w:r>
      <w:r w:rsidR="00043606" w:rsidRPr="7AE88255">
        <w:rPr>
          <w:rFonts w:ascii="Calibri" w:eastAsia="Calibri" w:hAnsi="Calibri" w:cs="Calibri"/>
          <w:rPrChange w:id="122" w:author="來賓" w:date="2016-01-14T11:55:00Z">
            <w:rPr>
              <w:rFonts w:ascii="Calibri" w:hAnsi="Calibri"/>
            </w:rPr>
          </w:rPrChange>
        </w:rPr>
        <w:t xml:space="preserve"> October</w:t>
      </w:r>
      <w:r w:rsidRPr="7AE88255">
        <w:rPr>
          <w:rFonts w:ascii="Calibri" w:eastAsia="Calibri" w:hAnsi="Calibri" w:cs="Calibri"/>
          <w:rPrChange w:id="123" w:author="來賓" w:date="2016-01-14T11:55:00Z">
            <w:rPr>
              <w:rFonts w:ascii="Calibri" w:hAnsi="Calibri"/>
            </w:rPr>
          </w:rPrChange>
        </w:rPr>
        <w:t>, in which we were granted an hour</w:t>
      </w:r>
      <w:r w:rsidR="00EF5E06" w:rsidRPr="7AE88255">
        <w:rPr>
          <w:rFonts w:ascii="Calibri" w:eastAsia="Calibri" w:hAnsi="Calibri" w:cs="Calibri"/>
          <w:rPrChange w:id="124" w:author="來賓" w:date="2016-01-14T11:55:00Z">
            <w:rPr>
              <w:rFonts w:ascii="Calibri" w:hAnsi="Calibri"/>
            </w:rPr>
          </w:rPrChange>
        </w:rPr>
        <w:t xml:space="preserve"> for a</w:t>
      </w:r>
      <w:r w:rsidRPr="7AE88255">
        <w:rPr>
          <w:rFonts w:ascii="Calibri" w:eastAsia="Calibri" w:hAnsi="Calibri" w:cs="Calibri"/>
          <w:rPrChange w:id="125" w:author="來賓" w:date="2016-01-14T11:55:00Z">
            <w:rPr>
              <w:rFonts w:ascii="Calibri" w:hAnsi="Calibri"/>
            </w:rPr>
          </w:rPrChange>
        </w:rPr>
        <w:t xml:space="preserve"> focus</w:t>
      </w:r>
      <w:r w:rsidR="00EF5E06" w:rsidRPr="7AE88255">
        <w:rPr>
          <w:rFonts w:ascii="Calibri" w:eastAsia="Calibri" w:hAnsi="Calibri" w:cs="Calibri"/>
          <w:rPrChange w:id="126" w:author="來賓" w:date="2016-01-14T11:55:00Z">
            <w:rPr>
              <w:rFonts w:ascii="Calibri" w:hAnsi="Calibri"/>
            </w:rPr>
          </w:rPrChange>
        </w:rPr>
        <w:t xml:space="preserve"> group</w:t>
      </w:r>
      <w:r w:rsidRPr="7AE88255">
        <w:rPr>
          <w:rFonts w:ascii="Calibri" w:eastAsia="Calibri" w:hAnsi="Calibri" w:cs="Calibri"/>
          <w:rPrChange w:id="127" w:author="來賓" w:date="2016-01-14T11:55:00Z">
            <w:rPr>
              <w:rFonts w:ascii="Calibri" w:hAnsi="Calibri"/>
            </w:rPr>
          </w:rPrChange>
        </w:rPr>
        <w:t xml:space="preserve"> with year 9 pupils. For this we devised a series</w:t>
      </w:r>
      <w:r w:rsidR="00EF5E06" w:rsidRPr="7AE88255">
        <w:rPr>
          <w:rFonts w:ascii="Calibri" w:eastAsia="Calibri" w:hAnsi="Calibri" w:cs="Calibri"/>
          <w:rPrChange w:id="128" w:author="來賓" w:date="2016-01-14T11:55:00Z">
            <w:rPr>
              <w:rFonts w:ascii="Calibri" w:hAnsi="Calibri"/>
            </w:rPr>
          </w:rPrChange>
        </w:rPr>
        <w:t xml:space="preserve"> of activities design</w:t>
      </w:r>
      <w:ins w:id="129" w:author="Jamie Birch" w:date="2016-01-13T18:32:00Z">
        <w:r w:rsidR="00DC094A" w:rsidRPr="7AE88255">
          <w:rPr>
            <w:rFonts w:ascii="Calibri" w:eastAsia="Calibri" w:hAnsi="Calibri" w:cs="Calibri"/>
            <w:rPrChange w:id="130" w:author="來賓" w:date="2016-01-14T11:55:00Z">
              <w:rPr>
                <w:rFonts w:ascii="Calibri" w:hAnsi="Calibri"/>
              </w:rPr>
            </w:rPrChange>
          </w:rPr>
          <w:t>ed</w:t>
        </w:r>
      </w:ins>
      <w:r w:rsidR="00B82ADA" w:rsidRPr="7AE88255">
        <w:rPr>
          <w:rFonts w:ascii="Calibri" w:eastAsia="Calibri" w:hAnsi="Calibri" w:cs="Calibri"/>
          <w:rPrChange w:id="131" w:author="來賓" w:date="2016-01-14T11:55:00Z">
            <w:rPr>
              <w:rFonts w:ascii="Calibri" w:hAnsi="Calibri"/>
            </w:rPr>
          </w:rPrChange>
        </w:rPr>
        <w:t xml:space="preserve"> to acquire information about IT education</w:t>
      </w:r>
      <w:r w:rsidR="00EF5E06" w:rsidRPr="7AE88255">
        <w:rPr>
          <w:rFonts w:ascii="Calibri" w:eastAsia="Calibri" w:hAnsi="Calibri" w:cs="Calibri"/>
          <w:rPrChange w:id="132" w:author="來賓" w:date="2016-01-14T11:55:00Z">
            <w:rPr>
              <w:rFonts w:ascii="Calibri" w:hAnsi="Calibri"/>
            </w:rPr>
          </w:rPrChange>
        </w:rPr>
        <w:t>,</w:t>
      </w:r>
      <w:r w:rsidR="00B82ADA" w:rsidRPr="7AE88255">
        <w:rPr>
          <w:rFonts w:ascii="Calibri" w:eastAsia="Calibri" w:hAnsi="Calibri" w:cs="Calibri"/>
          <w:rPrChange w:id="133" w:author="來賓" w:date="2016-01-14T11:55:00Z">
            <w:rPr>
              <w:rFonts w:ascii="Calibri" w:hAnsi="Calibri"/>
            </w:rPr>
          </w:rPrChange>
        </w:rPr>
        <w:t xml:space="preserve"> along with opinions and preference</w:t>
      </w:r>
      <w:ins w:id="134" w:author="Jamie Birch" w:date="2016-01-13T18:32:00Z">
        <w:r w:rsidR="00DC094A" w:rsidRPr="7AE88255">
          <w:rPr>
            <w:rFonts w:ascii="Calibri" w:eastAsia="Calibri" w:hAnsi="Calibri" w:cs="Calibri"/>
            <w:rPrChange w:id="135" w:author="來賓" w:date="2016-01-14T11:55:00Z">
              <w:rPr>
                <w:rFonts w:ascii="Calibri" w:hAnsi="Calibri"/>
              </w:rPr>
            </w:rPrChange>
          </w:rPr>
          <w:t>s</w:t>
        </w:r>
      </w:ins>
      <w:r w:rsidR="00B82ADA" w:rsidRPr="7AE88255">
        <w:rPr>
          <w:rFonts w:ascii="Calibri" w:eastAsia="Calibri" w:hAnsi="Calibri" w:cs="Calibri"/>
          <w:rPrChange w:id="136" w:author="來賓" w:date="2016-01-14T11:55:00Z">
            <w:rPr>
              <w:rFonts w:ascii="Calibri" w:hAnsi="Calibri"/>
            </w:rPr>
          </w:rPrChange>
        </w:rPr>
        <w:t xml:space="preserve"> regarding computer games (as well as other topics). </w:t>
      </w:r>
    </w:p>
    <w:p w14:paraId="4228E879" w14:textId="393E24E4" w:rsidR="00B82ADA" w:rsidRDefault="00B82ADA" w:rsidP="00B82ADA">
      <w:pPr>
        <w:jc w:val="both"/>
        <w:rPr>
          <w:rFonts w:ascii="Calibri" w:hAnsi="Calibri"/>
        </w:rPr>
      </w:pPr>
      <w:r w:rsidRPr="7AE88255">
        <w:rPr>
          <w:rFonts w:ascii="Calibri" w:eastAsia="Calibri" w:hAnsi="Calibri" w:cs="Calibri"/>
          <w:rPrChange w:id="137" w:author="來賓" w:date="2016-01-14T11:55:00Z">
            <w:rPr>
              <w:rFonts w:ascii="Calibri" w:hAnsi="Calibri"/>
            </w:rPr>
          </w:rPrChange>
        </w:rPr>
        <w:t xml:space="preserve">During the first 5 minutes we introduced ourselves and engaged in a class discussion about what the pupils </w:t>
      </w:r>
      <w:del w:id="138" w:author="Jamie Birch" w:date="2016-01-13T18:32:00Z">
        <w:r w:rsidDel="00DC094A">
          <w:rPr>
            <w:rFonts w:ascii="Calibri" w:hAnsi="Calibri"/>
          </w:rPr>
          <w:delText xml:space="preserve">have </w:delText>
        </w:r>
      </w:del>
      <w:ins w:id="139" w:author="Jamie Birch" w:date="2016-01-13T18:32:00Z">
        <w:r w:rsidR="00DC094A" w:rsidRPr="7AE88255">
          <w:rPr>
            <w:rFonts w:ascii="Calibri" w:eastAsia="Calibri" w:hAnsi="Calibri" w:cs="Calibri"/>
            <w:rPrChange w:id="140" w:author="來賓" w:date="2016-01-14T11:55:00Z">
              <w:rPr>
                <w:rFonts w:ascii="Calibri" w:hAnsi="Calibri"/>
              </w:rPr>
            </w:rPrChange>
          </w:rPr>
          <w:t xml:space="preserve">had </w:t>
        </w:r>
      </w:ins>
      <w:r w:rsidRPr="7AE88255">
        <w:rPr>
          <w:rFonts w:ascii="Calibri" w:eastAsia="Calibri" w:hAnsi="Calibri" w:cs="Calibri"/>
          <w:rPrChange w:id="141" w:author="來賓" w:date="2016-01-14T11:55:00Z">
            <w:rPr>
              <w:rFonts w:ascii="Calibri" w:hAnsi="Calibri"/>
            </w:rPr>
          </w:rPrChange>
        </w:rPr>
        <w:t xml:space="preserve">been doing and learning so far in terms of computer programming. The answers </w:t>
      </w:r>
      <w:r w:rsidRPr="7AE88255">
        <w:rPr>
          <w:rFonts w:ascii="Calibri" w:eastAsia="Calibri" w:hAnsi="Calibri" w:cs="Calibri"/>
          <w:b/>
          <w:bCs/>
          <w:rPrChange w:id="142" w:author="來賓" w:date="2016-01-14T11:55:00Z">
            <w:rPr>
              <w:rFonts w:ascii="Calibri" w:hAnsi="Calibri"/>
              <w:b/>
            </w:rPr>
          </w:rPrChange>
        </w:rPr>
        <w:t>ranged significantly</w:t>
      </w:r>
      <w:r w:rsidRPr="7AE88255">
        <w:rPr>
          <w:rFonts w:ascii="Calibri" w:eastAsia="Calibri" w:hAnsi="Calibri" w:cs="Calibri"/>
          <w:rPrChange w:id="143" w:author="來賓" w:date="2016-01-14T11:55:00Z">
            <w:rPr>
              <w:rFonts w:ascii="Calibri" w:hAnsi="Calibri"/>
            </w:rPr>
          </w:rPrChange>
        </w:rPr>
        <w:t>, from having little experience at all, to actively engaging in interesting web scripting projects. We were also introduced to</w:t>
      </w:r>
      <w:ins w:id="144" w:author="Jamie Birch" w:date="2016-01-13T18:33:00Z">
        <w:r w:rsidR="00DC094A" w:rsidRPr="7AE88255">
          <w:rPr>
            <w:rFonts w:ascii="Calibri" w:eastAsia="Calibri" w:hAnsi="Calibri" w:cs="Calibri"/>
            <w:rPrChange w:id="145" w:author="來賓" w:date="2016-01-14T11:55:00Z">
              <w:rPr>
                <w:rFonts w:ascii="Calibri" w:hAnsi="Calibri"/>
              </w:rPr>
            </w:rPrChange>
          </w:rPr>
          <w:t xml:space="preserve"> their use of</w:t>
        </w:r>
      </w:ins>
      <w:r w:rsidRPr="7AE88255">
        <w:rPr>
          <w:rFonts w:ascii="Calibri" w:eastAsia="Calibri" w:hAnsi="Calibri" w:cs="Calibri"/>
          <w:rPrChange w:id="146" w:author="來賓" w:date="2016-01-14T11:55:00Z">
            <w:rPr>
              <w:rFonts w:ascii="Calibri" w:hAnsi="Calibri"/>
            </w:rPr>
          </w:rPrChange>
        </w:rPr>
        <w:t xml:space="preserve"> Scratch,</w:t>
      </w:r>
      <w:r w:rsidRPr="7AE88255">
        <w:rPr>
          <w:rFonts w:ascii="Calibri" w:eastAsia="Calibri" w:hAnsi="Calibri" w:cs="Calibri"/>
          <w:b/>
          <w:bCs/>
          <w:rPrChange w:id="147" w:author="來賓" w:date="2016-01-14T11:55:00Z">
            <w:rPr>
              <w:rFonts w:ascii="Calibri" w:hAnsi="Calibri"/>
              <w:b/>
            </w:rPr>
          </w:rPrChange>
        </w:rPr>
        <w:t xml:space="preserve"> a visual programming language</w:t>
      </w:r>
      <w:r w:rsidRPr="7AE88255">
        <w:rPr>
          <w:rFonts w:ascii="Calibri" w:eastAsia="Calibri" w:hAnsi="Calibri" w:cs="Calibri"/>
          <w:rPrChange w:id="148" w:author="來賓" w:date="2016-01-14T11:55:00Z">
            <w:rPr>
              <w:rFonts w:ascii="Calibri" w:hAnsi="Calibri"/>
            </w:rPr>
          </w:rPrChange>
        </w:rPr>
        <w:t>. This acted as a great source of inspiration for our project.</w:t>
      </w:r>
      <w:del w:id="149" w:author="Jamie Birch" w:date="2016-01-13T18:33:00Z">
        <w:r w:rsidDel="00DC094A">
          <w:rPr>
            <w:rFonts w:ascii="Calibri" w:hAnsi="Calibri"/>
          </w:rPr>
          <w:delText xml:space="preserve"> </w:delText>
        </w:r>
      </w:del>
    </w:p>
    <w:p w14:paraId="366B4632" w14:textId="201A01D1" w:rsidR="00B82ADA" w:rsidRDefault="00B82ADA" w:rsidP="00B82ADA">
      <w:pPr>
        <w:jc w:val="both"/>
        <w:rPr>
          <w:rFonts w:ascii="Calibri" w:hAnsi="Calibri"/>
        </w:rPr>
      </w:pPr>
      <w:r>
        <w:rPr>
          <w:rFonts w:ascii="Calibri" w:hAnsi="Calibri"/>
        </w:rPr>
        <w:t xml:space="preserve">We then divided the class into </w:t>
      </w:r>
      <w:r w:rsidR="00234FE6">
        <w:rPr>
          <w:rFonts w:ascii="Calibri" w:hAnsi="Calibri"/>
        </w:rPr>
        <w:t>four lines</w:t>
      </w:r>
      <w:del w:id="150" w:author="Jamie Birch" w:date="2016-01-13T18:33:00Z">
        <w:r w:rsidR="00234FE6" w:rsidDel="00DC094A">
          <w:rPr>
            <w:rFonts w:ascii="Calibri" w:hAnsi="Calibri"/>
          </w:rPr>
          <w:delText>,</w:delText>
        </w:r>
      </w:del>
      <w:r w:rsidR="00234FE6">
        <w:rPr>
          <w:rFonts w:ascii="Calibri" w:hAnsi="Calibri"/>
        </w:rPr>
        <w:t xml:space="preserve"> and set</w:t>
      </w:r>
      <w:ins w:id="151" w:author="Jamie Birch" w:date="2016-01-13T18:33:00Z">
        <w:r w:rsidR="00DC094A">
          <w:rPr>
            <w:rFonts w:ascii="Calibri" w:hAnsi="Calibri"/>
          </w:rPr>
          <w:t xml:space="preserve"> </w:t>
        </w:r>
      </w:ins>
      <w:r w:rsidR="00234FE6">
        <w:rPr>
          <w:rFonts w:ascii="Calibri" w:hAnsi="Calibri"/>
        </w:rPr>
        <w:t>up a relay game where the first person in each line ran up to the front of the class to write an interest on an A2 sheet of paper. After several minutes the group with the longest list would win. We then handed out three coloured stickers  to each pupil and asked them to place a sticker next to the three interests that they prefer (on any of the four sheets of paper).</w:t>
      </w:r>
      <w:r w:rsidR="002247F9">
        <w:rPr>
          <w:rFonts w:ascii="Calibri" w:hAnsi="Calibri"/>
        </w:rPr>
        <w:t xml:space="preserve"> This allowed us to get a ranking of the most common interests while sparking class discussion.</w:t>
      </w:r>
    </w:p>
    <w:p w14:paraId="4C70B6A4" w14:textId="4779E6F1" w:rsidR="00EF5E06" w:rsidRDefault="00FA2B0A" w:rsidP="00B82ADA">
      <w:pPr>
        <w:jc w:val="both"/>
        <w:rPr>
          <w:rFonts w:ascii="Calibri" w:hAnsi="Calibri"/>
        </w:rPr>
      </w:pPr>
      <w:r>
        <w:rPr>
          <w:rFonts w:ascii="Calibri" w:hAnsi="Calibri"/>
          <w:noProof/>
          <w:lang w:eastAsia="ja-JP"/>
        </w:rPr>
        <w:lastRenderedPageBreak/>
        <mc:AlternateContent>
          <mc:Choice Requires="wps">
            <w:drawing>
              <wp:anchor distT="0" distB="0" distL="114300" distR="114300" simplePos="0" relativeHeight="251658257" behindDoc="0" locked="0" layoutInCell="1" allowOverlap="1" wp14:anchorId="14E13BC8" wp14:editId="2F4DB6C5">
                <wp:simplePos x="0" y="0"/>
                <wp:positionH relativeFrom="column">
                  <wp:posOffset>2305050</wp:posOffset>
                </wp:positionH>
                <wp:positionV relativeFrom="paragraph">
                  <wp:posOffset>1009650</wp:posOffset>
                </wp:positionV>
                <wp:extent cx="3562350" cy="3222590"/>
                <wp:effectExtent l="0" t="0" r="0" b="0"/>
                <wp:wrapTight wrapText="bothSides">
                  <wp:wrapPolygon edited="0">
                    <wp:start x="0" y="0"/>
                    <wp:lineTo x="0" y="21455"/>
                    <wp:lineTo x="21484" y="21455"/>
                    <wp:lineTo x="21484"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3562350" cy="3222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DD94C" w14:textId="77777777" w:rsidR="002838C2" w:rsidRPr="0050069E" w:rsidRDefault="002838C2" w:rsidP="009B2AA7">
                            <w:pPr>
                              <w:spacing w:before="100" w:beforeAutospacing="1" w:after="100" w:afterAutospacing="1" w:line="240" w:lineRule="auto"/>
                              <w:rPr>
                                <w:rFonts w:ascii="Calibri" w:hAnsi="Calibri"/>
                                <w:u w:val="single"/>
                              </w:rPr>
                            </w:pPr>
                            <w:r w:rsidRPr="0050069E">
                              <w:rPr>
                                <w:rFonts w:ascii="Calibri" w:hAnsi="Calibri"/>
                                <w:u w:val="single"/>
                              </w:rPr>
                              <w:t>Class Discussion &amp; Groups Concepts</w:t>
                            </w:r>
                          </w:p>
                          <w:p w14:paraId="4306111A" w14:textId="77777777" w:rsidR="002838C2" w:rsidRPr="009B2AA7" w:rsidRDefault="002838C2" w:rsidP="009B2AA7">
                            <w:pPr>
                              <w:numPr>
                                <w:ilvl w:val="0"/>
                                <w:numId w:val="16"/>
                              </w:numPr>
                              <w:spacing w:before="100" w:beforeAutospacing="1" w:after="100" w:afterAutospacing="1" w:line="240" w:lineRule="auto"/>
                              <w:rPr>
                                <w:rFonts w:ascii="Calibri" w:hAnsi="Calibri"/>
                              </w:rPr>
                            </w:pPr>
                            <w:r w:rsidRPr="009B2AA7">
                              <w:rPr>
                                <w:rFonts w:ascii="Calibri" w:hAnsi="Calibri"/>
                              </w:rPr>
                              <w:t xml:space="preserve">Emphasis on interactive, </w:t>
                            </w:r>
                            <w:r w:rsidRPr="000D2B20">
                              <w:rPr>
                                <w:rFonts w:ascii="Calibri" w:hAnsi="Calibri"/>
                                <w:b/>
                                <w:sz w:val="24"/>
                              </w:rPr>
                              <w:t>explorable</w:t>
                            </w:r>
                            <w:r w:rsidRPr="009B2AA7">
                              <w:rPr>
                                <w:rFonts w:ascii="Calibri" w:hAnsi="Calibri"/>
                              </w:rPr>
                              <w:t xml:space="preserve">, non-static, </w:t>
                            </w:r>
                            <w:r w:rsidRPr="000D2B20">
                              <w:rPr>
                                <w:rFonts w:ascii="Calibri" w:hAnsi="Calibri"/>
                                <w:b/>
                                <w:sz w:val="24"/>
                              </w:rPr>
                              <w:t>‘open worlds’</w:t>
                            </w:r>
                          </w:p>
                          <w:p w14:paraId="5ACAF0C7" w14:textId="77777777" w:rsidR="002838C2" w:rsidRPr="009B2AA7" w:rsidRDefault="002838C2" w:rsidP="009B2AA7">
                            <w:pPr>
                              <w:numPr>
                                <w:ilvl w:val="0"/>
                                <w:numId w:val="16"/>
                              </w:numPr>
                              <w:spacing w:before="100" w:beforeAutospacing="1" w:after="100" w:afterAutospacing="1" w:line="240" w:lineRule="auto"/>
                              <w:rPr>
                                <w:rFonts w:ascii="Calibri" w:hAnsi="Calibri"/>
                              </w:rPr>
                            </w:pPr>
                            <w:r w:rsidRPr="009B2AA7">
                              <w:rPr>
                                <w:rFonts w:ascii="Calibri" w:hAnsi="Calibri"/>
                              </w:rPr>
                              <w:t xml:space="preserve">Connection to </w:t>
                            </w:r>
                            <w:r w:rsidRPr="000D2B20">
                              <w:rPr>
                                <w:rFonts w:ascii="Calibri" w:hAnsi="Calibri"/>
                                <w:b/>
                                <w:color w:val="000000" w:themeColor="text1"/>
                                <w:sz w:val="24"/>
                              </w:rPr>
                              <w:t>cartoons</w:t>
                            </w:r>
                            <w:r w:rsidRPr="009B2AA7">
                              <w:rPr>
                                <w:rFonts w:ascii="Calibri" w:hAnsi="Calibri"/>
                              </w:rPr>
                              <w:t>, and perhaps recognisable characters</w:t>
                            </w:r>
                          </w:p>
                          <w:p w14:paraId="3683F66F" w14:textId="41C83DCA" w:rsidR="002838C2" w:rsidRPr="009B2AA7" w:rsidRDefault="002838C2" w:rsidP="009B2AA7">
                            <w:pPr>
                              <w:numPr>
                                <w:ilvl w:val="0"/>
                                <w:numId w:val="16"/>
                              </w:numPr>
                              <w:spacing w:before="100" w:beforeAutospacing="1" w:after="100" w:afterAutospacing="1" w:line="240" w:lineRule="auto"/>
                              <w:rPr>
                                <w:rFonts w:ascii="Calibri" w:hAnsi="Calibri"/>
                              </w:rPr>
                            </w:pPr>
                            <w:r w:rsidRPr="009B2AA7">
                              <w:rPr>
                                <w:rFonts w:ascii="Calibri" w:hAnsi="Calibri"/>
                              </w:rPr>
                              <w:t xml:space="preserve">‘Mario’ concept , where a player </w:t>
                            </w:r>
                            <w:r w:rsidRPr="000D2B20">
                              <w:rPr>
                                <w:rFonts w:ascii="Calibri" w:hAnsi="Calibri"/>
                                <w:b/>
                                <w:sz w:val="24"/>
                              </w:rPr>
                              <w:t xml:space="preserve">collects blocks of code </w:t>
                            </w:r>
                            <w:r w:rsidRPr="009B2AA7">
                              <w:rPr>
                                <w:rFonts w:ascii="Calibri" w:hAnsi="Calibri"/>
                              </w:rPr>
                              <w:t>and has to figure out what order they</w:t>
                            </w:r>
                            <w:ins w:id="152" w:author="Jamie Birch" w:date="2016-01-13T18:35:00Z">
                              <w:r>
                                <w:rPr>
                                  <w:rFonts w:ascii="Calibri" w:hAnsi="Calibri"/>
                                </w:rPr>
                                <w:t xml:space="preserve"> should</w:t>
                              </w:r>
                            </w:ins>
                            <w:r w:rsidRPr="009B2AA7">
                              <w:rPr>
                                <w:rFonts w:ascii="Calibri" w:hAnsi="Calibri"/>
                              </w:rPr>
                              <w:t xml:space="preserve"> go in before handing to the CPU</w:t>
                            </w:r>
                          </w:p>
                          <w:p w14:paraId="7F91C8A0" w14:textId="6F75FA25" w:rsidR="002838C2" w:rsidRPr="009B2AA7" w:rsidRDefault="002838C2" w:rsidP="009B2AA7">
                            <w:pPr>
                              <w:numPr>
                                <w:ilvl w:val="0"/>
                                <w:numId w:val="16"/>
                              </w:numPr>
                              <w:spacing w:before="100" w:beforeAutospacing="1" w:after="100" w:afterAutospacing="1" w:line="240" w:lineRule="auto"/>
                              <w:rPr>
                                <w:rFonts w:ascii="Calibri" w:hAnsi="Calibri"/>
                              </w:rPr>
                            </w:pPr>
                            <w:r w:rsidRPr="009B2AA7">
                              <w:rPr>
                                <w:rFonts w:ascii="Calibri" w:hAnsi="Calibri"/>
                              </w:rPr>
                              <w:t xml:space="preserve">Importance of </w:t>
                            </w:r>
                            <w:del w:id="153" w:author="Jamie Birch" w:date="2016-01-13T18:35:00Z">
                              <w:r w:rsidRPr="000D2B20" w:rsidDel="002C2BB6">
                                <w:rPr>
                                  <w:rFonts w:ascii="Calibri" w:hAnsi="Calibri"/>
                                  <w:b/>
                                  <w:sz w:val="24"/>
                                </w:rPr>
                                <w:delText>story</w:delText>
                              </w:r>
                              <w:r w:rsidRPr="000D2B20" w:rsidDel="002C2BB6">
                                <w:rPr>
                                  <w:rFonts w:ascii="Calibri" w:hAnsi="Calibri"/>
                                  <w:sz w:val="24"/>
                                </w:rPr>
                                <w:delText xml:space="preserve"> </w:delText>
                              </w:r>
                            </w:del>
                            <w:ins w:id="154" w:author="Jamie Birch" w:date="2016-01-13T18:35:00Z">
                              <w:r w:rsidRPr="000D2B20">
                                <w:rPr>
                                  <w:rFonts w:ascii="Calibri" w:hAnsi="Calibri"/>
                                  <w:b/>
                                  <w:sz w:val="24"/>
                                </w:rPr>
                                <w:t>story</w:t>
                              </w:r>
                              <w:r>
                                <w:rPr>
                                  <w:rFonts w:ascii="Calibri" w:hAnsi="Calibri"/>
                                  <w:sz w:val="24"/>
                                </w:rPr>
                                <w:t>-</w:t>
                              </w:r>
                            </w:ins>
                            <w:r w:rsidRPr="009B2AA7">
                              <w:rPr>
                                <w:rFonts w:ascii="Calibri" w:hAnsi="Calibri"/>
                              </w:rPr>
                              <w:t>based progression</w:t>
                            </w:r>
                          </w:p>
                          <w:p w14:paraId="16CAAD32" w14:textId="77777777" w:rsidR="002838C2" w:rsidRDefault="002838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E13BC8" id="Text_x0020_Box_x0020_44" o:spid="_x0000_s1031" type="#_x0000_t202" style="position:absolute;left:0;text-align:left;margin-left:181.5pt;margin-top:79.5pt;width:280.5pt;height:253.7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" fillcolor="white [3201]" stroked="f" strokeweight=".5pt">
                <v:textbox>
                  <w:txbxContent>
                    <w:p w14:paraId="3C7DD94C" w14:textId="77777777" w:rsidR="002838C2" w:rsidRPr="0050069E" w:rsidRDefault="002838C2" w:rsidP="009B2AA7">
                      <w:pPr>
                        <w:spacing w:before="100" w:beforeAutospacing="1" w:after="100" w:afterAutospacing="1" w:line="240" w:lineRule="auto"/>
                        <w:rPr>
                          <w:rFonts w:ascii="Calibri" w:hAnsi="Calibri"/>
                          <w:u w:val="single"/>
                        </w:rPr>
                      </w:pPr>
                      <w:r w:rsidRPr="0050069E">
                        <w:rPr>
                          <w:rFonts w:ascii="Calibri" w:hAnsi="Calibri"/>
                          <w:u w:val="single"/>
                        </w:rPr>
                        <w:t>Class Discussion &amp; Groups Concepts</w:t>
                      </w:r>
                    </w:p>
                    <w:p w14:paraId="4306111A" w14:textId="77777777" w:rsidR="002838C2" w:rsidRPr="009B2AA7" w:rsidRDefault="002838C2" w:rsidP="009B2AA7">
                      <w:pPr>
                        <w:numPr>
                          <w:ilvl w:val="0"/>
                          <w:numId w:val="16"/>
                        </w:numPr>
                        <w:spacing w:before="100" w:beforeAutospacing="1" w:after="100" w:afterAutospacing="1" w:line="240" w:lineRule="auto"/>
                        <w:rPr>
                          <w:rFonts w:ascii="Calibri" w:hAnsi="Calibri"/>
                        </w:rPr>
                      </w:pPr>
                      <w:r w:rsidRPr="009B2AA7">
                        <w:rPr>
                          <w:rFonts w:ascii="Calibri" w:hAnsi="Calibri"/>
                        </w:rPr>
                        <w:t xml:space="preserve">Emphasis on interactive, </w:t>
                      </w:r>
                      <w:r w:rsidRPr="000D2B20">
                        <w:rPr>
                          <w:rFonts w:ascii="Calibri" w:hAnsi="Calibri"/>
                          <w:b/>
                          <w:sz w:val="24"/>
                        </w:rPr>
                        <w:t>explorable</w:t>
                      </w:r>
                      <w:r w:rsidRPr="009B2AA7">
                        <w:rPr>
                          <w:rFonts w:ascii="Calibri" w:hAnsi="Calibri"/>
                        </w:rPr>
                        <w:t xml:space="preserve">, non-static, </w:t>
                      </w:r>
                      <w:r w:rsidRPr="000D2B20">
                        <w:rPr>
                          <w:rFonts w:ascii="Calibri" w:hAnsi="Calibri"/>
                          <w:b/>
                          <w:sz w:val="24"/>
                        </w:rPr>
                        <w:t>‘open worlds’</w:t>
                      </w:r>
                    </w:p>
                    <w:p w14:paraId="5ACAF0C7" w14:textId="77777777" w:rsidR="002838C2" w:rsidRPr="009B2AA7" w:rsidRDefault="002838C2" w:rsidP="009B2AA7">
                      <w:pPr>
                        <w:numPr>
                          <w:ilvl w:val="0"/>
                          <w:numId w:val="16"/>
                        </w:numPr>
                        <w:spacing w:before="100" w:beforeAutospacing="1" w:after="100" w:afterAutospacing="1" w:line="240" w:lineRule="auto"/>
                        <w:rPr>
                          <w:rFonts w:ascii="Calibri" w:hAnsi="Calibri"/>
                        </w:rPr>
                      </w:pPr>
                      <w:r w:rsidRPr="009B2AA7">
                        <w:rPr>
                          <w:rFonts w:ascii="Calibri" w:hAnsi="Calibri"/>
                        </w:rPr>
                        <w:t xml:space="preserve">Connection to </w:t>
                      </w:r>
                      <w:r w:rsidRPr="000D2B20">
                        <w:rPr>
                          <w:rFonts w:ascii="Calibri" w:hAnsi="Calibri"/>
                          <w:b/>
                          <w:color w:val="000000" w:themeColor="text1"/>
                          <w:sz w:val="24"/>
                        </w:rPr>
                        <w:t>cartoons</w:t>
                      </w:r>
                      <w:r w:rsidRPr="009B2AA7">
                        <w:rPr>
                          <w:rFonts w:ascii="Calibri" w:hAnsi="Calibri"/>
                        </w:rPr>
                        <w:t>, and perhaps recognisable characters</w:t>
                      </w:r>
                    </w:p>
                    <w:p w14:paraId="3683F66F" w14:textId="41C83DCA" w:rsidR="002838C2" w:rsidRPr="009B2AA7" w:rsidRDefault="002838C2" w:rsidP="009B2AA7">
                      <w:pPr>
                        <w:numPr>
                          <w:ilvl w:val="0"/>
                          <w:numId w:val="16"/>
                        </w:numPr>
                        <w:spacing w:before="100" w:beforeAutospacing="1" w:after="100" w:afterAutospacing="1" w:line="240" w:lineRule="auto"/>
                        <w:rPr>
                          <w:rFonts w:ascii="Calibri" w:hAnsi="Calibri"/>
                        </w:rPr>
                      </w:pPr>
                      <w:r w:rsidRPr="009B2AA7">
                        <w:rPr>
                          <w:rFonts w:ascii="Calibri" w:hAnsi="Calibri"/>
                        </w:rPr>
                        <w:t xml:space="preserve">‘Mario’ concept , where a player </w:t>
                      </w:r>
                      <w:r w:rsidRPr="000D2B20">
                        <w:rPr>
                          <w:rFonts w:ascii="Calibri" w:hAnsi="Calibri"/>
                          <w:b/>
                          <w:sz w:val="24"/>
                        </w:rPr>
                        <w:t xml:space="preserve">collects blocks of code </w:t>
                      </w:r>
                      <w:r w:rsidRPr="009B2AA7">
                        <w:rPr>
                          <w:rFonts w:ascii="Calibri" w:hAnsi="Calibri"/>
                        </w:rPr>
                        <w:t>and has to figure out what order they</w:t>
                      </w:r>
                      <w:ins w:id="155" w:author="Jamie Birch" w:date="2016-01-13T18:35:00Z">
                        <w:r>
                          <w:rPr>
                            <w:rFonts w:ascii="Calibri" w:hAnsi="Calibri"/>
                          </w:rPr>
                          <w:t xml:space="preserve"> should</w:t>
                        </w:r>
                      </w:ins>
                      <w:r w:rsidRPr="009B2AA7">
                        <w:rPr>
                          <w:rFonts w:ascii="Calibri" w:hAnsi="Calibri"/>
                        </w:rPr>
                        <w:t xml:space="preserve"> go in before handing to the CPU</w:t>
                      </w:r>
                    </w:p>
                    <w:p w14:paraId="7F91C8A0" w14:textId="6F75FA25" w:rsidR="002838C2" w:rsidRPr="009B2AA7" w:rsidRDefault="002838C2" w:rsidP="009B2AA7">
                      <w:pPr>
                        <w:numPr>
                          <w:ilvl w:val="0"/>
                          <w:numId w:val="16"/>
                        </w:numPr>
                        <w:spacing w:before="100" w:beforeAutospacing="1" w:after="100" w:afterAutospacing="1" w:line="240" w:lineRule="auto"/>
                        <w:rPr>
                          <w:rFonts w:ascii="Calibri" w:hAnsi="Calibri"/>
                        </w:rPr>
                      </w:pPr>
                      <w:r w:rsidRPr="009B2AA7">
                        <w:rPr>
                          <w:rFonts w:ascii="Calibri" w:hAnsi="Calibri"/>
                        </w:rPr>
                        <w:t xml:space="preserve">Importance of </w:t>
                      </w:r>
                      <w:del w:id="156" w:author="Jamie Birch" w:date="2016-01-13T18:35:00Z">
                        <w:r w:rsidRPr="000D2B20" w:rsidDel="002C2BB6">
                          <w:rPr>
                            <w:rFonts w:ascii="Calibri" w:hAnsi="Calibri"/>
                            <w:b/>
                            <w:sz w:val="24"/>
                          </w:rPr>
                          <w:delText>story</w:delText>
                        </w:r>
                        <w:r w:rsidRPr="000D2B20" w:rsidDel="002C2BB6">
                          <w:rPr>
                            <w:rFonts w:ascii="Calibri" w:hAnsi="Calibri"/>
                            <w:sz w:val="24"/>
                          </w:rPr>
                          <w:delText xml:space="preserve"> </w:delText>
                        </w:r>
                      </w:del>
                      <w:ins w:id="157" w:author="Jamie Birch" w:date="2016-01-13T18:35:00Z">
                        <w:r w:rsidRPr="000D2B20">
                          <w:rPr>
                            <w:rFonts w:ascii="Calibri" w:hAnsi="Calibri"/>
                            <w:b/>
                            <w:sz w:val="24"/>
                          </w:rPr>
                          <w:t>story</w:t>
                        </w:r>
                        <w:r>
                          <w:rPr>
                            <w:rFonts w:ascii="Calibri" w:hAnsi="Calibri"/>
                            <w:sz w:val="24"/>
                          </w:rPr>
                          <w:t>-</w:t>
                        </w:r>
                      </w:ins>
                      <w:r w:rsidRPr="009B2AA7">
                        <w:rPr>
                          <w:rFonts w:ascii="Calibri" w:hAnsi="Calibri"/>
                        </w:rPr>
                        <w:t>based progression</w:t>
                      </w:r>
                    </w:p>
                    <w:p w14:paraId="16CAAD32" w14:textId="77777777" w:rsidR="002838C2" w:rsidRDefault="002838C2"/>
                  </w:txbxContent>
                </v:textbox>
                <w10:wrap type="tight"/>
              </v:shape>
            </w:pict>
          </mc:Fallback>
        </mc:AlternateContent>
      </w:r>
      <w:r w:rsidR="002247F9">
        <w:rPr>
          <w:rFonts w:ascii="Calibri" w:hAnsi="Calibri"/>
        </w:rPr>
        <w:t xml:space="preserve">Next we </w:t>
      </w:r>
      <w:del w:id="158" w:author="Jamie Birch" w:date="2016-01-13T18:34:00Z">
        <w:r w:rsidR="002247F9" w:rsidDel="00D06410">
          <w:rPr>
            <w:rFonts w:ascii="Calibri" w:hAnsi="Calibri"/>
          </w:rPr>
          <w:delText xml:space="preserve">organized </w:delText>
        </w:r>
      </w:del>
      <w:ins w:id="159" w:author="Jamie Birch" w:date="2016-01-13T18:34:00Z">
        <w:r w:rsidR="00D06410">
          <w:rPr>
            <w:rFonts w:ascii="Calibri" w:hAnsi="Calibri"/>
          </w:rPr>
          <w:t xml:space="preserve">organised </w:t>
        </w:r>
      </w:ins>
      <w:r w:rsidR="002247F9">
        <w:rPr>
          <w:rFonts w:ascii="Calibri" w:hAnsi="Calibri"/>
        </w:rPr>
        <w:t xml:space="preserve">smaller groups, asking each to pick an interest and </w:t>
      </w:r>
      <w:r w:rsidR="006F343E">
        <w:rPr>
          <w:rFonts w:ascii="Calibri" w:hAnsi="Calibri"/>
        </w:rPr>
        <w:t xml:space="preserve">brainstorm possible connections to the field of computer science. </w:t>
      </w:r>
      <w:r w:rsidR="00EF5E06">
        <w:rPr>
          <w:rFonts w:ascii="Calibri" w:hAnsi="Calibri"/>
        </w:rPr>
        <w:t>Finally</w:t>
      </w:r>
      <w:ins w:id="160" w:author="Jamie Birch" w:date="2016-01-13T18:34:00Z">
        <w:r w:rsidR="00D06410">
          <w:rPr>
            <w:rFonts w:ascii="Calibri" w:hAnsi="Calibri"/>
          </w:rPr>
          <w:t>,</w:t>
        </w:r>
      </w:ins>
      <w:r w:rsidR="006F343E">
        <w:rPr>
          <w:rFonts w:ascii="Calibri" w:hAnsi="Calibri"/>
        </w:rPr>
        <w:t xml:space="preserve"> we asked the groups to design</w:t>
      </w:r>
      <w:r w:rsidR="002247F9">
        <w:rPr>
          <w:rFonts w:ascii="Calibri" w:hAnsi="Calibri"/>
        </w:rPr>
        <w:t xml:space="preserve"> a game relating to this interest, </w:t>
      </w:r>
      <w:r w:rsidR="00BA2FF9">
        <w:rPr>
          <w:rFonts w:ascii="Calibri" w:hAnsi="Calibri"/>
        </w:rPr>
        <w:t>keeping in mind</w:t>
      </w:r>
      <w:r w:rsidR="002247F9">
        <w:rPr>
          <w:rFonts w:ascii="Calibri" w:hAnsi="Calibri"/>
        </w:rPr>
        <w:t xml:space="preserve"> that it must include an educational computer science element. </w:t>
      </w:r>
      <w:r w:rsidR="00EF5E06">
        <w:rPr>
          <w:rFonts w:ascii="Calibri" w:hAnsi="Calibri"/>
        </w:rPr>
        <w:t>Pupils were</w:t>
      </w:r>
      <w:r w:rsidR="002247F9">
        <w:rPr>
          <w:rFonts w:ascii="Calibri" w:hAnsi="Calibri"/>
        </w:rPr>
        <w:t xml:space="preserve"> encourage</w:t>
      </w:r>
      <w:r w:rsidR="006F343E">
        <w:rPr>
          <w:rFonts w:ascii="Calibri" w:hAnsi="Calibri"/>
        </w:rPr>
        <w:t>d</w:t>
      </w:r>
      <w:r w:rsidR="002247F9">
        <w:rPr>
          <w:rFonts w:ascii="Calibri" w:hAnsi="Calibri"/>
        </w:rPr>
        <w:t xml:space="preserve"> </w:t>
      </w:r>
      <w:r w:rsidR="00EF5E06">
        <w:rPr>
          <w:rFonts w:ascii="Calibri" w:hAnsi="Calibri"/>
        </w:rPr>
        <w:t>to draw mind maps</w:t>
      </w:r>
      <w:r w:rsidR="002247F9">
        <w:rPr>
          <w:rFonts w:ascii="Calibri" w:hAnsi="Calibri"/>
        </w:rPr>
        <w:t>, and these materials can be found in Appendix 1.</w:t>
      </w:r>
      <w:r w:rsidR="00EF5E06">
        <w:rPr>
          <w:rFonts w:ascii="Calibri" w:hAnsi="Calibri"/>
        </w:rPr>
        <w:t xml:space="preserve"> The </w:t>
      </w:r>
      <w:r w:rsidR="009B2AA7">
        <w:rPr>
          <w:rFonts w:ascii="Calibri" w:hAnsi="Calibri"/>
        </w:rPr>
        <w:t>results</w:t>
      </w:r>
      <w:r w:rsidR="00EF5E06">
        <w:rPr>
          <w:rFonts w:ascii="Calibri" w:hAnsi="Calibri"/>
        </w:rPr>
        <w:t xml:space="preserve"> from these activities are </w:t>
      </w:r>
      <w:r w:rsidR="009B2AA7">
        <w:rPr>
          <w:rFonts w:ascii="Calibri" w:hAnsi="Calibri"/>
        </w:rPr>
        <w:t>listed</w:t>
      </w:r>
      <w:r w:rsidR="00EF5E06">
        <w:rPr>
          <w:rFonts w:ascii="Calibri" w:hAnsi="Calibri"/>
        </w:rPr>
        <w:t xml:space="preserve"> </w:t>
      </w:r>
      <w:r w:rsidR="009B2AA7">
        <w:rPr>
          <w:rFonts w:ascii="Calibri" w:hAnsi="Calibri"/>
        </w:rPr>
        <w:t>below.</w:t>
      </w:r>
    </w:p>
    <w:p w14:paraId="1B1BA08D" w14:textId="77777777" w:rsidR="009B2AA7" w:rsidRDefault="008D2EB5" w:rsidP="00B82ADA">
      <w:pPr>
        <w:jc w:val="both"/>
        <w:rPr>
          <w:rFonts w:ascii="Calibri" w:hAnsi="Calibri"/>
        </w:rPr>
      </w:pPr>
      <w:r>
        <w:rPr>
          <w:rFonts w:ascii="Calibri" w:hAnsi="Calibri"/>
          <w:noProof/>
          <w:lang w:eastAsia="ja-JP"/>
        </w:rPr>
        <mc:AlternateContent>
          <mc:Choice Requires="wpg">
            <w:drawing>
              <wp:anchor distT="0" distB="0" distL="114300" distR="114300" simplePos="0" relativeHeight="251658258" behindDoc="0" locked="0" layoutInCell="1" allowOverlap="1" wp14:anchorId="050A304A" wp14:editId="72EB4020">
                <wp:simplePos x="0" y="0"/>
                <wp:positionH relativeFrom="column">
                  <wp:posOffset>104775</wp:posOffset>
                </wp:positionH>
                <wp:positionV relativeFrom="paragraph">
                  <wp:posOffset>292735</wp:posOffset>
                </wp:positionV>
                <wp:extent cx="4200525" cy="3409950"/>
                <wp:effectExtent l="0" t="0" r="9525" b="0"/>
                <wp:wrapSquare wrapText="bothSides"/>
                <wp:docPr id="60" name="Group 60"/>
                <wp:cNvGraphicFramePr/>
                <a:graphic xmlns:a="http://schemas.openxmlformats.org/drawingml/2006/main">
                  <a:graphicData uri="http://schemas.microsoft.com/office/word/2010/wordprocessingGroup">
                    <wpg:wgp>
                      <wpg:cNvGrpSpPr/>
                      <wpg:grpSpPr>
                        <a:xfrm>
                          <a:off x="0" y="0"/>
                          <a:ext cx="4200525" cy="3409950"/>
                          <a:chOff x="0" y="0"/>
                          <a:chExt cx="4200525" cy="3409950"/>
                        </a:xfrm>
                      </wpg:grpSpPr>
                      <wps:wsp>
                        <wps:cNvPr id="45" name="Text Box 45"/>
                        <wps:cNvSpPr txBox="1"/>
                        <wps:spPr>
                          <a:xfrm>
                            <a:off x="0" y="0"/>
                            <a:ext cx="2200275" cy="3409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3FEFA" w14:textId="77777777" w:rsidR="002838C2" w:rsidRPr="0050069E" w:rsidRDefault="002838C2" w:rsidP="009B2AA7">
                              <w:pPr>
                                <w:pStyle w:val="NormalWeb"/>
                                <w:rPr>
                                  <w:rFonts w:ascii="Calibri" w:hAnsi="Calibri"/>
                                  <w:sz w:val="22"/>
                                  <w:szCs w:val="22"/>
                                  <w:u w:val="single"/>
                                </w:rPr>
                              </w:pPr>
                              <w:r w:rsidRPr="0050069E">
                                <w:rPr>
                                  <w:rFonts w:ascii="Calibri" w:hAnsi="Calibri"/>
                                  <w:sz w:val="22"/>
                                  <w:szCs w:val="22"/>
                                  <w:u w:val="single"/>
                                </w:rPr>
                                <w:t>Pen Relay Game</w:t>
                              </w:r>
                            </w:p>
                            <w:p w14:paraId="306974CB" w14:textId="77777777" w:rsidR="002838C2" w:rsidRPr="009B2AA7" w:rsidRDefault="002838C2" w:rsidP="009B2AA7">
                              <w:pPr>
                                <w:pStyle w:val="NormalWeb"/>
                                <w:rPr>
                                  <w:rFonts w:ascii="Calibri" w:hAnsi="Calibri"/>
                                  <w:sz w:val="22"/>
                                  <w:szCs w:val="22"/>
                                </w:rPr>
                              </w:pPr>
                              <w:r w:rsidRPr="009B2AA7">
                                <w:rPr>
                                  <w:rFonts w:ascii="Calibri" w:hAnsi="Calibri"/>
                                  <w:sz w:val="22"/>
                                  <w:szCs w:val="22"/>
                                </w:rPr>
                                <w:t>Highest Ranking Interests</w:t>
                              </w:r>
                            </w:p>
                            <w:p w14:paraId="58B25D85" w14:textId="77777777" w:rsidR="002838C2" w:rsidRPr="009856A1" w:rsidRDefault="002838C2" w:rsidP="009B2AA7">
                              <w:pPr>
                                <w:numPr>
                                  <w:ilvl w:val="0"/>
                                  <w:numId w:val="15"/>
                                </w:numPr>
                                <w:spacing w:before="100" w:beforeAutospacing="1" w:after="100" w:afterAutospacing="1" w:line="240" w:lineRule="auto"/>
                                <w:rPr>
                                  <w:rFonts w:ascii="Calibri" w:hAnsi="Calibri"/>
                                  <w:color w:val="00B050"/>
                                </w:rPr>
                              </w:pPr>
                              <w:r w:rsidRPr="009856A1">
                                <w:rPr>
                                  <w:rFonts w:ascii="Calibri" w:hAnsi="Calibri"/>
                                  <w:color w:val="00B050"/>
                                </w:rPr>
                                <w:t>South Park (4)</w:t>
                              </w:r>
                            </w:p>
                            <w:p w14:paraId="4DBAA5FC"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Xbox (4)</w:t>
                              </w:r>
                            </w:p>
                            <w:p w14:paraId="0C7E9941" w14:textId="77777777" w:rsidR="002838C2" w:rsidRPr="009856A1" w:rsidRDefault="002838C2" w:rsidP="009B2AA7">
                              <w:pPr>
                                <w:numPr>
                                  <w:ilvl w:val="0"/>
                                  <w:numId w:val="15"/>
                                </w:numPr>
                                <w:spacing w:before="100" w:beforeAutospacing="1" w:after="100" w:afterAutospacing="1" w:line="240" w:lineRule="auto"/>
                                <w:rPr>
                                  <w:rFonts w:ascii="Calibri" w:hAnsi="Calibri"/>
                                  <w:color w:val="FF0000"/>
                                </w:rPr>
                              </w:pPr>
                              <w:r w:rsidRPr="009856A1">
                                <w:rPr>
                                  <w:rFonts w:ascii="Calibri" w:hAnsi="Calibri"/>
                                  <w:color w:val="FF0000"/>
                                </w:rPr>
                                <w:t>Hockey (3)</w:t>
                              </w:r>
                            </w:p>
                            <w:p w14:paraId="6FCA0AE2" w14:textId="77777777" w:rsidR="002838C2" w:rsidRPr="009856A1" w:rsidRDefault="002838C2" w:rsidP="009B2AA7">
                              <w:pPr>
                                <w:numPr>
                                  <w:ilvl w:val="0"/>
                                  <w:numId w:val="15"/>
                                </w:numPr>
                                <w:spacing w:before="100" w:beforeAutospacing="1" w:after="100" w:afterAutospacing="1" w:line="240" w:lineRule="auto"/>
                                <w:rPr>
                                  <w:rFonts w:ascii="Calibri" w:hAnsi="Calibri"/>
                                  <w:color w:val="00B050"/>
                                </w:rPr>
                              </w:pPr>
                              <w:r w:rsidRPr="009856A1">
                                <w:rPr>
                                  <w:rFonts w:ascii="Calibri" w:hAnsi="Calibri"/>
                                  <w:color w:val="00B050"/>
                                </w:rPr>
                                <w:t>Family Guy (2)</w:t>
                              </w:r>
                            </w:p>
                            <w:p w14:paraId="351069C0" w14:textId="77777777" w:rsidR="002838C2" w:rsidRPr="009856A1" w:rsidRDefault="002838C2" w:rsidP="009B2AA7">
                              <w:pPr>
                                <w:numPr>
                                  <w:ilvl w:val="0"/>
                                  <w:numId w:val="15"/>
                                </w:numPr>
                                <w:spacing w:before="100" w:beforeAutospacing="1" w:after="100" w:afterAutospacing="1" w:line="240" w:lineRule="auto"/>
                                <w:rPr>
                                  <w:rFonts w:ascii="Calibri" w:hAnsi="Calibri"/>
                                  <w:color w:val="FF0000"/>
                                </w:rPr>
                              </w:pPr>
                              <w:r w:rsidRPr="009856A1">
                                <w:rPr>
                                  <w:rFonts w:ascii="Calibri" w:hAnsi="Calibri"/>
                                  <w:color w:val="FF0000"/>
                                </w:rPr>
                                <w:t>Football (2)</w:t>
                              </w:r>
                            </w:p>
                            <w:p w14:paraId="51B5C915"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FPS CoD / cs:go (2)</w:t>
                              </w:r>
                            </w:p>
                            <w:p w14:paraId="45F01EC5"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GTA-game (2)</w:t>
                              </w:r>
                            </w:p>
                            <w:p w14:paraId="27D933E0"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Open world games (2)</w:t>
                              </w:r>
                            </w:p>
                            <w:p w14:paraId="52A7D6B7" w14:textId="77777777" w:rsidR="002838C2" w:rsidRPr="009856A1" w:rsidRDefault="002838C2" w:rsidP="009B2AA7">
                              <w:pPr>
                                <w:numPr>
                                  <w:ilvl w:val="0"/>
                                  <w:numId w:val="15"/>
                                </w:numPr>
                                <w:spacing w:before="100" w:beforeAutospacing="1" w:after="100" w:afterAutospacing="1" w:line="240" w:lineRule="auto"/>
                                <w:rPr>
                                  <w:rFonts w:ascii="Calibri" w:hAnsi="Calibri"/>
                                  <w:color w:val="FF0000"/>
                                </w:rPr>
                              </w:pPr>
                              <w:r w:rsidRPr="009856A1">
                                <w:rPr>
                                  <w:rFonts w:ascii="Calibri" w:hAnsi="Calibri"/>
                                  <w:color w:val="FF0000"/>
                                </w:rPr>
                                <w:t>Rugby (2)</w:t>
                              </w:r>
                            </w:p>
                            <w:p w14:paraId="0BE5091E" w14:textId="77777777" w:rsidR="002838C2" w:rsidRPr="009B2AA7" w:rsidRDefault="002838C2" w:rsidP="009B2AA7">
                              <w:pPr>
                                <w:numPr>
                                  <w:ilvl w:val="0"/>
                                  <w:numId w:val="15"/>
                                </w:numPr>
                                <w:spacing w:before="100" w:beforeAutospacing="1" w:after="100" w:afterAutospacing="1" w:line="240" w:lineRule="auto"/>
                                <w:rPr>
                                  <w:rFonts w:ascii="Calibri" w:hAnsi="Calibri"/>
                                </w:rPr>
                              </w:pPr>
                              <w:r w:rsidRPr="009B2AA7">
                                <w:rPr>
                                  <w:rFonts w:ascii="Calibri" w:hAnsi="Calibri"/>
                                </w:rPr>
                                <w:t>Antelopes (1)</w:t>
                              </w:r>
                            </w:p>
                            <w:p w14:paraId="6C9B872F" w14:textId="77777777" w:rsidR="002838C2" w:rsidRPr="009B2AA7" w:rsidRDefault="002838C2" w:rsidP="009B2AA7">
                              <w:pPr>
                                <w:numPr>
                                  <w:ilvl w:val="0"/>
                                  <w:numId w:val="15"/>
                                </w:numPr>
                                <w:spacing w:before="100" w:beforeAutospacing="1" w:after="100" w:afterAutospacing="1" w:line="240" w:lineRule="auto"/>
                                <w:rPr>
                                  <w:rFonts w:ascii="Calibri" w:hAnsi="Calibri"/>
                                </w:rPr>
                              </w:pPr>
                              <w:r w:rsidRPr="009B2AA7">
                                <w:rPr>
                                  <w:rFonts w:ascii="Calibri" w:hAnsi="Calibri"/>
                                </w:rPr>
                                <w:t>Caramel (1)</w:t>
                              </w:r>
                            </w:p>
                            <w:p w14:paraId="259DF443"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Phone (1)</w:t>
                              </w:r>
                            </w:p>
                            <w:p w14:paraId="37B06E41" w14:textId="77777777" w:rsidR="002838C2" w:rsidRPr="009856A1" w:rsidRDefault="002838C2" w:rsidP="009B2AA7">
                              <w:pPr>
                                <w:numPr>
                                  <w:ilvl w:val="0"/>
                                  <w:numId w:val="15"/>
                                </w:numPr>
                                <w:spacing w:before="100" w:beforeAutospacing="1" w:after="100" w:afterAutospacing="1" w:line="240" w:lineRule="auto"/>
                                <w:rPr>
                                  <w:rFonts w:ascii="Calibri" w:hAnsi="Calibri"/>
                                  <w:color w:val="00B050"/>
                                </w:rPr>
                              </w:pPr>
                              <w:r w:rsidRPr="009856A1">
                                <w:rPr>
                                  <w:rFonts w:ascii="Calibri" w:hAnsi="Calibri"/>
                                  <w:color w:val="00B050"/>
                                </w:rPr>
                                <w:t>Shrek (1)</w:t>
                              </w:r>
                            </w:p>
                            <w:p w14:paraId="06828B22"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Social Media (1)</w:t>
                              </w:r>
                            </w:p>
                            <w:p w14:paraId="592050D2" w14:textId="77777777" w:rsidR="002838C2" w:rsidRPr="009B2AA7" w:rsidRDefault="002838C2" w:rsidP="009B2AA7">
                              <w:pPr>
                                <w:numPr>
                                  <w:ilvl w:val="0"/>
                                  <w:numId w:val="15"/>
                                </w:numPr>
                                <w:spacing w:before="100" w:beforeAutospacing="1" w:after="100" w:afterAutospacing="1" w:line="240" w:lineRule="auto"/>
                                <w:rPr>
                                  <w:rFonts w:ascii="Calibri" w:hAnsi="Calibri"/>
                                </w:rPr>
                              </w:pPr>
                              <w:r w:rsidRPr="009B2AA7">
                                <w:rPr>
                                  <w:rFonts w:ascii="Calibri" w:hAnsi="Calibri"/>
                                </w:rPr>
                                <w:t>Strategy (1)</w:t>
                              </w:r>
                            </w:p>
                            <w:p w14:paraId="47C96E57" w14:textId="77777777" w:rsidR="002838C2" w:rsidRDefault="002838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 name="Group 59"/>
                        <wpg:cNvGrpSpPr/>
                        <wpg:grpSpPr>
                          <a:xfrm>
                            <a:off x="1685925" y="771525"/>
                            <a:ext cx="704850" cy="2514600"/>
                            <a:chOff x="0" y="0"/>
                            <a:chExt cx="704850" cy="2514600"/>
                          </a:xfrm>
                        </wpg:grpSpPr>
                        <wps:wsp>
                          <wps:cNvPr id="48" name="Straight Connector 48"/>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209550" y="0"/>
                              <a:ext cx="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0" y="251460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09550" y="1800225"/>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 name="Text Box 52"/>
                        <wps:cNvSpPr txBox="1"/>
                        <wps:spPr>
                          <a:xfrm>
                            <a:off x="2390775" y="2247900"/>
                            <a:ext cx="180975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961F6" w14:textId="77777777" w:rsidR="002838C2" w:rsidRPr="0050069E" w:rsidRDefault="002838C2">
                              <w:pPr>
                                <w:rPr>
                                  <w:rFonts w:ascii="Calibri" w:hAnsi="Calibri"/>
                                  <w:color w:val="00B050"/>
                                </w:rPr>
                              </w:pPr>
                              <w:r w:rsidRPr="0050069E">
                                <w:rPr>
                                  <w:rFonts w:ascii="Calibri" w:hAnsi="Calibri"/>
                                  <w:color w:val="00B050"/>
                                </w:rPr>
                                <w:t>Cartoons</w:t>
                              </w:r>
                            </w:p>
                            <w:p w14:paraId="188FFF4C" w14:textId="77777777" w:rsidR="002838C2" w:rsidRPr="0050069E" w:rsidRDefault="002838C2">
                              <w:pPr>
                                <w:rPr>
                                  <w:rFonts w:ascii="Calibri" w:hAnsi="Calibri"/>
                                  <w:color w:val="0070C0"/>
                                </w:rPr>
                              </w:pPr>
                              <w:r w:rsidRPr="0050069E">
                                <w:rPr>
                                  <w:rFonts w:ascii="Calibri" w:hAnsi="Calibri"/>
                                  <w:color w:val="0070C0"/>
                                </w:rPr>
                                <w:t>Digital Technology</w:t>
                              </w:r>
                            </w:p>
                            <w:p w14:paraId="6741D3DC" w14:textId="77777777" w:rsidR="002838C2" w:rsidRPr="0050069E" w:rsidRDefault="002838C2">
                              <w:pPr>
                                <w:rPr>
                                  <w:rFonts w:ascii="Calibri" w:hAnsi="Calibri"/>
                                  <w:color w:val="FF0000"/>
                                </w:rPr>
                              </w:pPr>
                              <w:r w:rsidRPr="0050069E">
                                <w:rPr>
                                  <w:rFonts w:ascii="Calibri" w:hAnsi="Calibri"/>
                                  <w:color w:val="FF0000"/>
                                </w:rPr>
                                <w:t>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390775" y="1990725"/>
                            <a:ext cx="13239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A3089" w14:textId="77777777" w:rsidR="002838C2" w:rsidRPr="007D1C56" w:rsidRDefault="002838C2">
                              <w:pPr>
                                <w:rPr>
                                  <w:rFonts w:ascii="Calibri" w:hAnsi="Calibri"/>
                                  <w:u w:val="single"/>
                                </w:rPr>
                              </w:pPr>
                              <w:r>
                                <w:rPr>
                                  <w:rFonts w:ascii="Calibri" w:hAnsi="Calibri"/>
                                  <w:u w:val="single"/>
                                </w:rPr>
                                <w:t>Commonalities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0A304A" id="Group_x0020_60" o:spid="_x0000_s1032" style="position:absolute;left:0;text-align:left;margin-left:8.25pt;margin-top:23.05pt;width:330.75pt;height:268.5pt;z-index:251658258" coordsize="4200525,3409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">
                <v:shape id="Text_x0020_Box_x0020_45" o:spid="_x0000_s1033" type="#_x0000_t202" style="position:absolute;width:2200275;height:3409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8tdxgAA&#10;ANsAAAAPAAAAZHJzL2Rvd25yZXYueG1sRI9Pa8JAFMTvhX6H5RW8iG7q3xJdRaS14k2jLb09ss8k&#10;NPs2ZLdJ/PbdgtDjMDO/YZbrzpSiodoVlhU8DyMQxKnVBWcKzsnb4AWE88gaS8uk4EYO1qvHhyXG&#10;2rZ8pObkMxEg7GJUkHtfxVK6NCeDbmgr4uBdbW3QB1lnUtfYBrgp5SiKZtJgwWEhx4q2OaXfpx+j&#10;4KuffR5ct7u04+m4en1vkvmHTpTqPXWbBQhPnf8P39t7rWAyhb8v4Qf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J8tdxgAAANsAAAAPAAAAAAAAAAAAAAAAAJcCAABkcnMv&#10;ZG93bnJldi54bWxQSwUGAAAAAAQABAD1AAAAigMAAAAA&#10;" fillcolor="white [3201]" stroked="f" strokeweight=".5pt">
                  <v:textbox>
                    <w:txbxContent>
                      <w:p w14:paraId="0B53FEFA" w14:textId="77777777" w:rsidR="002838C2" w:rsidRPr="0050069E" w:rsidRDefault="002838C2" w:rsidP="009B2AA7">
                        <w:pPr>
                          <w:pStyle w:val="NormalWeb"/>
                          <w:rPr>
                            <w:rFonts w:ascii="Calibri" w:hAnsi="Calibri"/>
                            <w:sz w:val="22"/>
                            <w:szCs w:val="22"/>
                            <w:u w:val="single"/>
                          </w:rPr>
                        </w:pPr>
                        <w:r w:rsidRPr="0050069E">
                          <w:rPr>
                            <w:rFonts w:ascii="Calibri" w:hAnsi="Calibri"/>
                            <w:sz w:val="22"/>
                            <w:szCs w:val="22"/>
                            <w:u w:val="single"/>
                          </w:rPr>
                          <w:t>Pen Relay Game</w:t>
                        </w:r>
                      </w:p>
                      <w:p w14:paraId="306974CB" w14:textId="77777777" w:rsidR="002838C2" w:rsidRPr="009B2AA7" w:rsidRDefault="002838C2" w:rsidP="009B2AA7">
                        <w:pPr>
                          <w:pStyle w:val="NormalWeb"/>
                          <w:rPr>
                            <w:rFonts w:ascii="Calibri" w:hAnsi="Calibri"/>
                            <w:sz w:val="22"/>
                            <w:szCs w:val="22"/>
                          </w:rPr>
                        </w:pPr>
                        <w:r w:rsidRPr="009B2AA7">
                          <w:rPr>
                            <w:rFonts w:ascii="Calibri" w:hAnsi="Calibri"/>
                            <w:sz w:val="22"/>
                            <w:szCs w:val="22"/>
                          </w:rPr>
                          <w:t>Highest Ranking Interests</w:t>
                        </w:r>
                      </w:p>
                      <w:p w14:paraId="58B25D85" w14:textId="77777777" w:rsidR="002838C2" w:rsidRPr="009856A1" w:rsidRDefault="002838C2" w:rsidP="009B2AA7">
                        <w:pPr>
                          <w:numPr>
                            <w:ilvl w:val="0"/>
                            <w:numId w:val="15"/>
                          </w:numPr>
                          <w:spacing w:before="100" w:beforeAutospacing="1" w:after="100" w:afterAutospacing="1" w:line="240" w:lineRule="auto"/>
                          <w:rPr>
                            <w:rFonts w:ascii="Calibri" w:hAnsi="Calibri"/>
                            <w:color w:val="00B050"/>
                          </w:rPr>
                        </w:pPr>
                        <w:r w:rsidRPr="009856A1">
                          <w:rPr>
                            <w:rFonts w:ascii="Calibri" w:hAnsi="Calibri"/>
                            <w:color w:val="00B050"/>
                          </w:rPr>
                          <w:t>South Park (4)</w:t>
                        </w:r>
                      </w:p>
                      <w:p w14:paraId="4DBAA5FC"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Xbox (4)</w:t>
                        </w:r>
                      </w:p>
                      <w:p w14:paraId="0C7E9941" w14:textId="77777777" w:rsidR="002838C2" w:rsidRPr="009856A1" w:rsidRDefault="002838C2" w:rsidP="009B2AA7">
                        <w:pPr>
                          <w:numPr>
                            <w:ilvl w:val="0"/>
                            <w:numId w:val="15"/>
                          </w:numPr>
                          <w:spacing w:before="100" w:beforeAutospacing="1" w:after="100" w:afterAutospacing="1" w:line="240" w:lineRule="auto"/>
                          <w:rPr>
                            <w:rFonts w:ascii="Calibri" w:hAnsi="Calibri"/>
                            <w:color w:val="FF0000"/>
                          </w:rPr>
                        </w:pPr>
                        <w:r w:rsidRPr="009856A1">
                          <w:rPr>
                            <w:rFonts w:ascii="Calibri" w:hAnsi="Calibri"/>
                            <w:color w:val="FF0000"/>
                          </w:rPr>
                          <w:t>Hockey (3)</w:t>
                        </w:r>
                      </w:p>
                      <w:p w14:paraId="6FCA0AE2" w14:textId="77777777" w:rsidR="002838C2" w:rsidRPr="009856A1" w:rsidRDefault="002838C2" w:rsidP="009B2AA7">
                        <w:pPr>
                          <w:numPr>
                            <w:ilvl w:val="0"/>
                            <w:numId w:val="15"/>
                          </w:numPr>
                          <w:spacing w:before="100" w:beforeAutospacing="1" w:after="100" w:afterAutospacing="1" w:line="240" w:lineRule="auto"/>
                          <w:rPr>
                            <w:rFonts w:ascii="Calibri" w:hAnsi="Calibri"/>
                            <w:color w:val="00B050"/>
                          </w:rPr>
                        </w:pPr>
                        <w:r w:rsidRPr="009856A1">
                          <w:rPr>
                            <w:rFonts w:ascii="Calibri" w:hAnsi="Calibri"/>
                            <w:color w:val="00B050"/>
                          </w:rPr>
                          <w:t>Family Guy (2)</w:t>
                        </w:r>
                      </w:p>
                      <w:p w14:paraId="351069C0" w14:textId="77777777" w:rsidR="002838C2" w:rsidRPr="009856A1" w:rsidRDefault="002838C2" w:rsidP="009B2AA7">
                        <w:pPr>
                          <w:numPr>
                            <w:ilvl w:val="0"/>
                            <w:numId w:val="15"/>
                          </w:numPr>
                          <w:spacing w:before="100" w:beforeAutospacing="1" w:after="100" w:afterAutospacing="1" w:line="240" w:lineRule="auto"/>
                          <w:rPr>
                            <w:rFonts w:ascii="Calibri" w:hAnsi="Calibri"/>
                            <w:color w:val="FF0000"/>
                          </w:rPr>
                        </w:pPr>
                        <w:r w:rsidRPr="009856A1">
                          <w:rPr>
                            <w:rFonts w:ascii="Calibri" w:hAnsi="Calibri"/>
                            <w:color w:val="FF0000"/>
                          </w:rPr>
                          <w:t>Football (2)</w:t>
                        </w:r>
                      </w:p>
                      <w:p w14:paraId="51B5C915"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FPS CoD / cs:go (2)</w:t>
                        </w:r>
                      </w:p>
                      <w:p w14:paraId="45F01EC5"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GTA-game (2)</w:t>
                        </w:r>
                      </w:p>
                      <w:p w14:paraId="27D933E0"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Open world games (2)</w:t>
                        </w:r>
                      </w:p>
                      <w:p w14:paraId="52A7D6B7" w14:textId="77777777" w:rsidR="002838C2" w:rsidRPr="009856A1" w:rsidRDefault="002838C2" w:rsidP="009B2AA7">
                        <w:pPr>
                          <w:numPr>
                            <w:ilvl w:val="0"/>
                            <w:numId w:val="15"/>
                          </w:numPr>
                          <w:spacing w:before="100" w:beforeAutospacing="1" w:after="100" w:afterAutospacing="1" w:line="240" w:lineRule="auto"/>
                          <w:rPr>
                            <w:rFonts w:ascii="Calibri" w:hAnsi="Calibri"/>
                            <w:color w:val="FF0000"/>
                          </w:rPr>
                        </w:pPr>
                        <w:r w:rsidRPr="009856A1">
                          <w:rPr>
                            <w:rFonts w:ascii="Calibri" w:hAnsi="Calibri"/>
                            <w:color w:val="FF0000"/>
                          </w:rPr>
                          <w:t>Rugby (2)</w:t>
                        </w:r>
                      </w:p>
                      <w:p w14:paraId="0BE5091E" w14:textId="77777777" w:rsidR="002838C2" w:rsidRPr="009B2AA7" w:rsidRDefault="002838C2" w:rsidP="009B2AA7">
                        <w:pPr>
                          <w:numPr>
                            <w:ilvl w:val="0"/>
                            <w:numId w:val="15"/>
                          </w:numPr>
                          <w:spacing w:before="100" w:beforeAutospacing="1" w:after="100" w:afterAutospacing="1" w:line="240" w:lineRule="auto"/>
                          <w:rPr>
                            <w:rFonts w:ascii="Calibri" w:hAnsi="Calibri"/>
                          </w:rPr>
                        </w:pPr>
                        <w:r w:rsidRPr="009B2AA7">
                          <w:rPr>
                            <w:rFonts w:ascii="Calibri" w:hAnsi="Calibri"/>
                          </w:rPr>
                          <w:t>Antelopes (1)</w:t>
                        </w:r>
                      </w:p>
                      <w:p w14:paraId="6C9B872F" w14:textId="77777777" w:rsidR="002838C2" w:rsidRPr="009B2AA7" w:rsidRDefault="002838C2" w:rsidP="009B2AA7">
                        <w:pPr>
                          <w:numPr>
                            <w:ilvl w:val="0"/>
                            <w:numId w:val="15"/>
                          </w:numPr>
                          <w:spacing w:before="100" w:beforeAutospacing="1" w:after="100" w:afterAutospacing="1" w:line="240" w:lineRule="auto"/>
                          <w:rPr>
                            <w:rFonts w:ascii="Calibri" w:hAnsi="Calibri"/>
                          </w:rPr>
                        </w:pPr>
                        <w:r w:rsidRPr="009B2AA7">
                          <w:rPr>
                            <w:rFonts w:ascii="Calibri" w:hAnsi="Calibri"/>
                          </w:rPr>
                          <w:t>Caramel (1)</w:t>
                        </w:r>
                      </w:p>
                      <w:p w14:paraId="259DF443"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Phone (1)</w:t>
                        </w:r>
                      </w:p>
                      <w:p w14:paraId="37B06E41" w14:textId="77777777" w:rsidR="002838C2" w:rsidRPr="009856A1" w:rsidRDefault="002838C2" w:rsidP="009B2AA7">
                        <w:pPr>
                          <w:numPr>
                            <w:ilvl w:val="0"/>
                            <w:numId w:val="15"/>
                          </w:numPr>
                          <w:spacing w:before="100" w:beforeAutospacing="1" w:after="100" w:afterAutospacing="1" w:line="240" w:lineRule="auto"/>
                          <w:rPr>
                            <w:rFonts w:ascii="Calibri" w:hAnsi="Calibri"/>
                            <w:color w:val="00B050"/>
                          </w:rPr>
                        </w:pPr>
                        <w:r w:rsidRPr="009856A1">
                          <w:rPr>
                            <w:rFonts w:ascii="Calibri" w:hAnsi="Calibri"/>
                            <w:color w:val="00B050"/>
                          </w:rPr>
                          <w:t>Shrek (1)</w:t>
                        </w:r>
                      </w:p>
                      <w:p w14:paraId="06828B22" w14:textId="77777777" w:rsidR="002838C2" w:rsidRPr="009856A1" w:rsidRDefault="002838C2" w:rsidP="009B2AA7">
                        <w:pPr>
                          <w:numPr>
                            <w:ilvl w:val="0"/>
                            <w:numId w:val="15"/>
                          </w:numPr>
                          <w:spacing w:before="100" w:beforeAutospacing="1" w:after="100" w:afterAutospacing="1" w:line="240" w:lineRule="auto"/>
                          <w:rPr>
                            <w:rFonts w:ascii="Calibri" w:hAnsi="Calibri"/>
                            <w:color w:val="0070C0"/>
                          </w:rPr>
                        </w:pPr>
                        <w:r w:rsidRPr="009856A1">
                          <w:rPr>
                            <w:rFonts w:ascii="Calibri" w:hAnsi="Calibri"/>
                            <w:color w:val="0070C0"/>
                          </w:rPr>
                          <w:t>Social Media (1)</w:t>
                        </w:r>
                      </w:p>
                      <w:p w14:paraId="592050D2" w14:textId="77777777" w:rsidR="002838C2" w:rsidRPr="009B2AA7" w:rsidRDefault="002838C2" w:rsidP="009B2AA7">
                        <w:pPr>
                          <w:numPr>
                            <w:ilvl w:val="0"/>
                            <w:numId w:val="15"/>
                          </w:numPr>
                          <w:spacing w:before="100" w:beforeAutospacing="1" w:after="100" w:afterAutospacing="1" w:line="240" w:lineRule="auto"/>
                          <w:rPr>
                            <w:rFonts w:ascii="Calibri" w:hAnsi="Calibri"/>
                          </w:rPr>
                        </w:pPr>
                        <w:r w:rsidRPr="009B2AA7">
                          <w:rPr>
                            <w:rFonts w:ascii="Calibri" w:hAnsi="Calibri"/>
                          </w:rPr>
                          <w:t>Strategy (1)</w:t>
                        </w:r>
                      </w:p>
                      <w:p w14:paraId="47C96E57" w14:textId="77777777" w:rsidR="002838C2" w:rsidRDefault="002838C2"/>
                    </w:txbxContent>
                  </v:textbox>
                </v:shape>
                <v:group id="Group_x0020_59" o:spid="_x0000_s1034" style="position:absolute;left:1685925;top:771525;width:704850;height:2514600" coordsize="704850,2514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line id="Straight_x0020_Connector_x0020_48" o:spid="_x0000_s1035" style="position:absolute;visibility:visible;mso-wrap-style:square" from="0,0" to="2095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rOUcIAAADbAAAADwAAAGRycy9kb3ducmV2LnhtbERPXWvCMBR9H/gfwhX2MjRVxibVtKgo&#10;yBjIVOjrpbk21eamNJnt/v3yMNjj4Xyv8sE24kGdrx0rmE0TEMSl0zVXCi7n/WQBwgdkjY1jUvBD&#10;HvJs9LTCVLuev+hxCpWIIexTVGBCaFMpfWnIop+6ljhyV9dZDBF2ldQd9jHcNnKeJG/SYs2xwWBL&#10;W0Pl/fRtFWx2t/VRm/eXbV9URdt/Fon+KJR6Hg/rJYhAQ/gX/7kPWsFrHBu/xB8gs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6rOUcIAAADbAAAADwAAAAAAAAAAAAAA&#10;AAChAgAAZHJzL2Rvd25yZXYueG1sUEsFBgAAAAAEAAQA+QAAAJADAAAAAA==&#10;" strokecolor="black [3213]" strokeweight=".5pt"/>
                  <v:line id="Straight_x0020_Connector_x0020_49" o:spid="_x0000_s1036" style="position:absolute;visibility:visible;mso-wrap-style:square" from="209550,0" to="209550,251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ZrysUAAADbAAAADwAAAGRycy9kb3ducmV2LnhtbESPQWvCQBSE70L/w/IEL0U3StE2dRUV&#10;C6UI0ljI9ZF9zcZm34bsatJ/3xUKHoeZ+YZZrntbiyu1vnKsYDpJQBAXTldcKvg6vY2fQfiArLF2&#10;TAp+ycN69TBYYqpdx590zUIpIoR9igpMCE0qpS8MWfQT1xBH79u1FkOUbSl1i12E21rOkmQuLVYc&#10;Fww2tDNU/GQXq2C7P2+O2iwed11e5k13yBP9kSs1GvabVxCB+nAP/7fftYKnF7h9iT9Ar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OZrysUAAADbAAAADwAAAAAAAAAA&#10;AAAAAAChAgAAZHJzL2Rvd25yZXYueG1sUEsFBgAAAAAEAAQA+QAAAJMDAAAAAA==&#10;" strokecolor="black [3213]" strokeweight=".5pt"/>
                  <v:line id="Straight_x0020_Connector_x0020_50" o:spid="_x0000_s1037" style="position:absolute;flip:x;visibility:visible;mso-wrap-style:square" from="0,2514600" to="209550,251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PsVt8MAAADbAAAADwAAAGRycy9kb3ducmV2LnhtbERPTWvCQBC9C/0PyxS86aYplTZ1FRVa&#10;Kh7aWiEeh+yYBLOzIbsmaX69exA8Pt73fNmbSrTUuNKygqdpBII4s7rkXMHh72PyCsJ5ZI2VZVLw&#10;Tw6Wi4fRHBNtO/6ldu9zEULYJaig8L5OpHRZQQbd1NbEgTvZxqAPsMmlbrAL4aaScRTNpMGSQ0OB&#10;NW0Kys77i1EwnGP/k26/P+V6Ve6G9O35dKxTpcaP/eodhKfe38U395dW8BLWhy/hB8jFF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T7FbfDAAAA2wAAAA8AAAAAAAAAAAAA&#10;AAAAoQIAAGRycy9kb3ducmV2LnhtbFBLBQYAAAAABAAEAPkAAACRAwAAAAA=&#10;" strokecolor="black [3213]" strokeweight=".5pt"/>
                  <v:line id="Straight_x0020_Connector_x0020_51" o:spid="_x0000_s1038" style="position:absolute;visibility:visible;mso-wrap-style:square" from="209550,1800225" to="704850,18002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nxEcUAAADbAAAADwAAAGRycy9kb3ducmV2LnhtbESPQWvCQBSE74L/YXlCL6IbC7UldQ1R&#10;LJQiSK2Q6yP7mo1m34bs1qT/vlsQPA4z8w2zygbbiCt1vnasYDFPQBCXTtdcKTh9vc1eQPiArLFx&#10;TAp+yUO2Ho9WmGrX8yddj6ESEcI+RQUmhDaV0peGLPq5a4mj9+06iyHKrpK6wz7CbSMfk2QpLdYc&#10;Fwy2tDVUXo4/VsFmd84P2jxPt31RFW2/LxL9USj1MBnyVxCBhnAP39rvWsHTAv6/xB8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0nxEcUAAADbAAAADwAAAAAAAAAA&#10;AAAAAAChAgAAZHJzL2Rvd25yZXYueG1sUEsFBgAAAAAEAAQA+QAAAJMDAAAAAA==&#10;" strokecolor="black [3213]" strokeweight=".5pt"/>
                </v:group>
                <v:shape id="Text_x0020_Box_x0020_52" o:spid="_x0000_s1039" type="#_x0000_t202" style="position:absolute;left:2390775;top:2247900;width:1809750;height:876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F8X0xQAA&#10;ANsAAAAPAAAAZHJzL2Rvd25yZXYueG1sRI9Ba8JAFITvQv/D8gpepG6q2JbUVaRYFW9NtKW3R/Y1&#10;CWbfhuw2if/eFQSPw8x8w8yXvalES40rLSt4HkcgiDOrS84VHNLPpzcQziNrrCyTgjM5WC4eBnOM&#10;te34i9rE5yJA2MWooPC+jqV0WUEG3djWxMH7s41BH2STS91gF+CmkpMoepEGSw4LBdb0UVB2Sv6N&#10;gt9R/rN3/ebYTWfTer1t09dvnSo1fOxX7yA89f4evrV3WsFsAtcv4QfIx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XxfTFAAAA2wAAAA8AAAAAAAAAAAAAAAAAlwIAAGRycy9k&#10;b3ducmV2LnhtbFBLBQYAAAAABAAEAPUAAACJAwAAAAA=&#10;" fillcolor="white [3201]" stroked="f" strokeweight=".5pt">
                  <v:textbox>
                    <w:txbxContent>
                      <w:p w14:paraId="72D961F6" w14:textId="77777777" w:rsidR="002838C2" w:rsidRPr="0050069E" w:rsidRDefault="002838C2">
                        <w:pPr>
                          <w:rPr>
                            <w:rFonts w:ascii="Calibri" w:hAnsi="Calibri"/>
                            <w:color w:val="00B050"/>
                          </w:rPr>
                        </w:pPr>
                        <w:r w:rsidRPr="0050069E">
                          <w:rPr>
                            <w:rFonts w:ascii="Calibri" w:hAnsi="Calibri"/>
                            <w:color w:val="00B050"/>
                          </w:rPr>
                          <w:t>Cartoons</w:t>
                        </w:r>
                      </w:p>
                      <w:p w14:paraId="188FFF4C" w14:textId="77777777" w:rsidR="002838C2" w:rsidRPr="0050069E" w:rsidRDefault="002838C2">
                        <w:pPr>
                          <w:rPr>
                            <w:rFonts w:ascii="Calibri" w:hAnsi="Calibri"/>
                            <w:color w:val="0070C0"/>
                          </w:rPr>
                        </w:pPr>
                        <w:r w:rsidRPr="0050069E">
                          <w:rPr>
                            <w:rFonts w:ascii="Calibri" w:hAnsi="Calibri"/>
                            <w:color w:val="0070C0"/>
                          </w:rPr>
                          <w:t>Digital Technology</w:t>
                        </w:r>
                      </w:p>
                      <w:p w14:paraId="6741D3DC" w14:textId="77777777" w:rsidR="002838C2" w:rsidRPr="0050069E" w:rsidRDefault="002838C2">
                        <w:pPr>
                          <w:rPr>
                            <w:rFonts w:ascii="Calibri" w:hAnsi="Calibri"/>
                            <w:color w:val="FF0000"/>
                          </w:rPr>
                        </w:pPr>
                        <w:r w:rsidRPr="0050069E">
                          <w:rPr>
                            <w:rFonts w:ascii="Calibri" w:hAnsi="Calibri"/>
                            <w:color w:val="FF0000"/>
                          </w:rPr>
                          <w:t>Sport</w:t>
                        </w:r>
                      </w:p>
                    </w:txbxContent>
                  </v:textbox>
                </v:shape>
                <v:shape id="Text_x0020_Box_x0020_53" o:spid="_x0000_s1040" type="#_x0000_t202" style="position:absolute;left:2390775;top:1990725;width:1323975;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2BvxgAA&#10;ANsAAAAPAAAAZHJzL2Rvd25yZXYueG1sRI9La8MwEITvhfwHsYFcSiI3Jg+cKKGE9EFvjfMgt8Xa&#10;2CbWyliq7f77qlDocZiZb5j1tjeVaKlxpWUFT5MIBHFmdcm5gmP6Ml6CcB5ZY2WZFHyTg+1m8LDG&#10;RNuOP6k9+FwECLsEFRTe14mULivIoJvYmjh4N9sY9EE2udQNdgFuKjmNork0WHJYKLCmXUHZ/fBl&#10;FFwf88uH619PXTyL6/1bmy7OOlVqNOyfVyA89f4//Nd+1wpmMfx+CT9Ab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W2BvxgAAANsAAAAPAAAAAAAAAAAAAAAAAJcCAABkcnMv&#10;ZG93bnJldi54bWxQSwUGAAAAAAQABAD1AAAAigMAAAAA&#10;" fillcolor="white [3201]" stroked="f" strokeweight=".5pt">
                  <v:textbox>
                    <w:txbxContent>
                      <w:p w14:paraId="61DA3089" w14:textId="77777777" w:rsidR="002838C2" w:rsidRPr="007D1C56" w:rsidRDefault="002838C2">
                        <w:pPr>
                          <w:rPr>
                            <w:rFonts w:ascii="Calibri" w:hAnsi="Calibri"/>
                            <w:u w:val="single"/>
                          </w:rPr>
                        </w:pPr>
                        <w:r>
                          <w:rPr>
                            <w:rFonts w:ascii="Calibri" w:hAnsi="Calibri"/>
                            <w:u w:val="single"/>
                          </w:rPr>
                          <w:t>Commonalities</w:t>
                        </w:r>
                      </w:p>
                    </w:txbxContent>
                  </v:textbox>
                </v:shape>
                <w10:wrap type="square"/>
              </v:group>
            </w:pict>
          </mc:Fallback>
        </mc:AlternateContent>
      </w:r>
    </w:p>
    <w:p w14:paraId="0DEAF514" w14:textId="77777777" w:rsidR="00FA2B0A" w:rsidRDefault="00FA2B0A" w:rsidP="00B82ADA">
      <w:pPr>
        <w:jc w:val="both"/>
        <w:rPr>
          <w:rFonts w:ascii="Calibri" w:hAnsi="Calibri"/>
        </w:rPr>
      </w:pPr>
    </w:p>
    <w:p w14:paraId="09C8A80E" w14:textId="77777777" w:rsidR="001C0EDE" w:rsidRDefault="001C0EDE" w:rsidP="002B543C">
      <w:pPr>
        <w:jc w:val="both"/>
        <w:rPr>
          <w:rFonts w:ascii="Calibri" w:hAnsi="Calibri"/>
        </w:rPr>
      </w:pPr>
    </w:p>
    <w:p w14:paraId="71E3E5DE" w14:textId="77777777" w:rsidR="008D2EB5" w:rsidRDefault="008D2EB5" w:rsidP="002B543C">
      <w:pPr>
        <w:jc w:val="both"/>
        <w:rPr>
          <w:rFonts w:ascii="Calibri" w:hAnsi="Calibri"/>
        </w:rPr>
      </w:pPr>
    </w:p>
    <w:p w14:paraId="4EF66C1C" w14:textId="77777777" w:rsidR="008D2EB5" w:rsidRDefault="008D2EB5" w:rsidP="002B543C">
      <w:pPr>
        <w:jc w:val="both"/>
        <w:rPr>
          <w:rFonts w:ascii="Calibri" w:hAnsi="Calibri"/>
        </w:rPr>
      </w:pPr>
      <w:r>
        <w:rPr>
          <w:rFonts w:ascii="Calibri" w:hAnsi="Calibri"/>
          <w:noProof/>
          <w:lang w:eastAsia="ja-JP"/>
        </w:rPr>
        <mc:AlternateContent>
          <mc:Choice Requires="wps">
            <w:drawing>
              <wp:anchor distT="0" distB="0" distL="114300" distR="114300" simplePos="0" relativeHeight="251658260" behindDoc="1" locked="0" layoutInCell="1" allowOverlap="1" wp14:anchorId="46080323" wp14:editId="3C6D24C4">
                <wp:simplePos x="0" y="0"/>
                <wp:positionH relativeFrom="column">
                  <wp:posOffset>1238250</wp:posOffset>
                </wp:positionH>
                <wp:positionV relativeFrom="paragraph">
                  <wp:posOffset>157480</wp:posOffset>
                </wp:positionV>
                <wp:extent cx="4657725" cy="2762250"/>
                <wp:effectExtent l="0" t="0" r="9525" b="0"/>
                <wp:wrapTight wrapText="bothSides">
                  <wp:wrapPolygon edited="0">
                    <wp:start x="0" y="0"/>
                    <wp:lineTo x="0" y="21451"/>
                    <wp:lineTo x="21556" y="21451"/>
                    <wp:lineTo x="21556"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46577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D7B98" w14:textId="77777777" w:rsidR="002838C2" w:rsidRDefault="002838C2">
                            <w:r>
                              <w:rPr>
                                <w:noProof/>
                                <w:lang w:eastAsia="ja-JP"/>
                              </w:rPr>
                              <w:drawing>
                                <wp:inline distT="0" distB="0" distL="0" distR="0" wp14:anchorId="034EB3D2" wp14:editId="7D552905">
                                  <wp:extent cx="4329430" cy="2597785"/>
                                  <wp:effectExtent l="0" t="0" r="13970" b="120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80323" id="Text_x0020_Box_x0020_61" o:spid="_x0000_s1041" type="#_x0000_t202" style="position:absolute;left:0;text-align:left;margin-left:97.5pt;margin-top:12.4pt;width:366.75pt;height:217.5pt;z-index:-251658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" fillcolor="white [3201]" stroked="f" strokeweight=".5pt">
                <v:textbox>
                  <w:txbxContent>
                    <w:p w14:paraId="24BD7B98" w14:textId="77777777" w:rsidR="002838C2" w:rsidRDefault="002838C2">
                      <w:r>
                        <w:rPr>
                          <w:noProof/>
                          <w:lang w:eastAsia="ja-JP"/>
                        </w:rPr>
                        <w:drawing>
                          <wp:inline distT="0" distB="0" distL="0" distR="0" wp14:anchorId="034EB3D2" wp14:editId="7D552905">
                            <wp:extent cx="4329430" cy="2597785"/>
                            <wp:effectExtent l="0" t="0" r="13970" b="120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w10:wrap type="tight"/>
              </v:shape>
            </w:pict>
          </mc:Fallback>
        </mc:AlternateContent>
      </w:r>
    </w:p>
    <w:p w14:paraId="5E9E4EC1" w14:textId="77777777" w:rsidR="008D2EB5" w:rsidRDefault="008D2EB5" w:rsidP="002B543C">
      <w:pPr>
        <w:jc w:val="both"/>
        <w:rPr>
          <w:rFonts w:ascii="Calibri" w:hAnsi="Calibri"/>
        </w:rPr>
      </w:pPr>
    </w:p>
    <w:p w14:paraId="7A40211E" w14:textId="5D5077EF" w:rsidR="009B2AA7" w:rsidRDefault="0050069E" w:rsidP="00B82ADA">
      <w:pPr>
        <w:jc w:val="both"/>
        <w:rPr>
          <w:rFonts w:ascii="Calibri" w:hAnsi="Calibri"/>
        </w:rPr>
      </w:pPr>
      <w:r w:rsidRPr="7AE88255">
        <w:rPr>
          <w:rFonts w:ascii="Calibri" w:eastAsia="Calibri" w:hAnsi="Calibri" w:cs="Calibri"/>
          <w:rPrChange w:id="161" w:author="來賓" w:date="2016-01-14T11:55:00Z">
            <w:rPr>
              <w:rFonts w:ascii="Calibri" w:hAnsi="Calibri"/>
            </w:rPr>
          </w:rPrChange>
        </w:rPr>
        <w:t xml:space="preserve">In addition </w:t>
      </w:r>
      <w:r w:rsidR="007B1431" w:rsidRPr="7AE88255">
        <w:rPr>
          <w:rFonts w:ascii="Calibri" w:eastAsia="Calibri" w:hAnsi="Calibri" w:cs="Calibri"/>
          <w:rPrChange w:id="162" w:author="來賓" w:date="2016-01-14T11:55:00Z">
            <w:rPr>
              <w:rFonts w:ascii="Calibri" w:hAnsi="Calibri"/>
            </w:rPr>
          </w:rPrChange>
        </w:rPr>
        <w:t xml:space="preserve">to </w:t>
      </w:r>
      <w:r w:rsidRPr="7AE88255">
        <w:rPr>
          <w:rFonts w:ascii="Calibri" w:eastAsia="Calibri" w:hAnsi="Calibri" w:cs="Calibri"/>
          <w:rPrChange w:id="163" w:author="來賓" w:date="2016-01-14T11:55:00Z">
            <w:rPr>
              <w:rFonts w:ascii="Calibri" w:hAnsi="Calibri"/>
            </w:rPr>
          </w:rPrChange>
        </w:rPr>
        <w:t>these</w:t>
      </w:r>
      <w:r w:rsidR="009B2AA7" w:rsidRPr="7AE88255">
        <w:rPr>
          <w:rFonts w:ascii="Calibri" w:eastAsia="Calibri" w:hAnsi="Calibri" w:cs="Calibri"/>
          <w:rPrChange w:id="164" w:author="來賓" w:date="2016-01-14T11:55:00Z">
            <w:rPr>
              <w:rFonts w:ascii="Calibri" w:hAnsi="Calibri"/>
            </w:rPr>
          </w:rPrChange>
        </w:rPr>
        <w:t xml:space="preserve"> activities, we also asked pupils to fill out a questionnaire at the end of the class</w:t>
      </w:r>
      <w:r w:rsidR="009856A1" w:rsidRPr="7AE88255">
        <w:rPr>
          <w:rFonts w:ascii="Calibri" w:eastAsia="Calibri" w:hAnsi="Calibri" w:cs="Calibri"/>
          <w:rPrChange w:id="165" w:author="來賓" w:date="2016-01-14T11:55:00Z">
            <w:rPr>
              <w:rFonts w:ascii="Calibri" w:hAnsi="Calibri"/>
            </w:rPr>
          </w:rPrChange>
        </w:rPr>
        <w:t>, ranking twelve game aspects</w:t>
      </w:r>
      <w:r w:rsidR="002B543C" w:rsidRPr="7AE88255">
        <w:rPr>
          <w:rFonts w:ascii="Calibri" w:eastAsia="Calibri" w:hAnsi="Calibri" w:cs="Calibri"/>
          <w:rPrChange w:id="166" w:author="來賓" w:date="2016-01-14T11:55:00Z">
            <w:rPr>
              <w:rFonts w:ascii="Calibri" w:hAnsi="Calibri"/>
            </w:rPr>
          </w:rPrChange>
        </w:rPr>
        <w:t xml:space="preserve"> in terms of importance to their experience (see pie chart below</w:t>
      </w:r>
      <w:del w:id="167" w:author="Jamie Birch" w:date="2016-01-13T18:36:00Z">
        <w:r w:rsidR="002B543C" w:rsidDel="00DA5124">
          <w:rPr>
            <w:rFonts w:ascii="Calibri" w:hAnsi="Calibri"/>
          </w:rPr>
          <w:delText xml:space="preserve">, </w:delText>
        </w:r>
      </w:del>
      <w:ins w:id="168" w:author="Jamie Birch" w:date="2016-01-13T18:36:00Z">
        <w:r w:rsidR="00DA5124" w:rsidRPr="7AE88255">
          <w:rPr>
            <w:rFonts w:ascii="Calibri" w:eastAsia="Calibri" w:hAnsi="Calibri" w:cs="Calibri"/>
            <w:rPrChange w:id="169" w:author="來賓" w:date="2016-01-14T11:55:00Z">
              <w:rPr>
                <w:rFonts w:ascii="Calibri" w:hAnsi="Calibri"/>
              </w:rPr>
            </w:rPrChange>
          </w:rPr>
          <w:t xml:space="preserve">; </w:t>
        </w:r>
      </w:ins>
      <w:r w:rsidR="002B543C" w:rsidRPr="7AE88255">
        <w:rPr>
          <w:rFonts w:ascii="Calibri" w:eastAsia="Calibri" w:hAnsi="Calibri" w:cs="Calibri"/>
          <w:rPrChange w:id="170" w:author="來賓" w:date="2016-01-14T11:55:00Z">
            <w:rPr>
              <w:rFonts w:ascii="Calibri" w:hAnsi="Calibri"/>
            </w:rPr>
          </w:rPrChange>
        </w:rPr>
        <w:t>ranks on next page).</w:t>
      </w:r>
    </w:p>
    <w:p w14:paraId="09438865" w14:textId="77777777" w:rsidR="009B2AA7" w:rsidRDefault="009B2AA7" w:rsidP="00B82ADA">
      <w:pPr>
        <w:jc w:val="both"/>
        <w:rPr>
          <w:rFonts w:ascii="Calibri" w:hAnsi="Calibri"/>
        </w:rPr>
      </w:pPr>
    </w:p>
    <w:p w14:paraId="7ED42DFB" w14:textId="77777777" w:rsidR="002B543C" w:rsidRDefault="008D2EB5" w:rsidP="008D2EB5">
      <w:pPr>
        <w:rPr>
          <w:rFonts w:ascii="Calibri" w:hAnsi="Calibri"/>
        </w:rPr>
      </w:pPr>
      <w:r>
        <w:rPr>
          <w:rFonts w:ascii="Calibri" w:hAnsi="Calibri"/>
          <w:noProof/>
          <w:lang w:eastAsia="ja-JP"/>
        </w:rPr>
        <mc:AlternateContent>
          <mc:Choice Requires="wps">
            <w:drawing>
              <wp:anchor distT="0" distB="0" distL="114300" distR="114300" simplePos="0" relativeHeight="251658259" behindDoc="1" locked="0" layoutInCell="1" allowOverlap="1" wp14:anchorId="42283EE2" wp14:editId="1D01291D">
                <wp:simplePos x="0" y="0"/>
                <wp:positionH relativeFrom="column">
                  <wp:posOffset>0</wp:posOffset>
                </wp:positionH>
                <wp:positionV relativeFrom="paragraph">
                  <wp:posOffset>123825</wp:posOffset>
                </wp:positionV>
                <wp:extent cx="5743575" cy="3248025"/>
                <wp:effectExtent l="0" t="0" r="9525" b="9525"/>
                <wp:wrapTight wrapText="bothSides">
                  <wp:wrapPolygon edited="0">
                    <wp:start x="0" y="0"/>
                    <wp:lineTo x="0" y="21537"/>
                    <wp:lineTo x="21564" y="21537"/>
                    <wp:lineTo x="21564"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5743575" cy="3248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04987" w14:textId="77777777" w:rsidR="002838C2" w:rsidRPr="0050069E" w:rsidRDefault="002838C2" w:rsidP="002B543C">
                            <w:pPr>
                              <w:jc w:val="center"/>
                              <w:rPr>
                                <w:rFonts w:ascii="Calibri" w:hAnsi="Calibri"/>
                                <w:u w:val="single"/>
                              </w:rPr>
                            </w:pPr>
                            <w:r w:rsidRPr="0050069E">
                              <w:rPr>
                                <w:rFonts w:ascii="Calibri" w:hAnsi="Calibri"/>
                                <w:u w:val="single"/>
                              </w:rPr>
                              <w:t>Game Aspect Questionnaire</w:t>
                            </w:r>
                            <w:r>
                              <w:rPr>
                                <w:rFonts w:ascii="Calibri" w:hAnsi="Calibri"/>
                                <w:u w:val="single"/>
                              </w:rPr>
                              <w:t xml:space="preserve"> (out of 10 – lowers scores rank most highly)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1664"/>
                              <w:gridCol w:w="573"/>
                              <w:gridCol w:w="573"/>
                            </w:tblGrid>
                            <w:tr w:rsidR="002838C2" w:rsidRPr="0050069E" w14:paraId="2235FF6A" w14:textId="77777777" w:rsidTr="009856A1">
                              <w:trPr>
                                <w:tblHeader/>
                                <w:tblCellSpacing w:w="15" w:type="dxa"/>
                              </w:trPr>
                              <w:tc>
                                <w:tcPr>
                                  <w:tcW w:w="2520" w:type="dxa"/>
                                  <w:vAlign w:val="center"/>
                                  <w:hideMark/>
                                </w:tcPr>
                                <w:p w14:paraId="08D198C3" w14:textId="77777777" w:rsidR="002838C2" w:rsidRPr="0050069E" w:rsidRDefault="002838C2"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Category</w:t>
                                  </w:r>
                                </w:p>
                              </w:tc>
                              <w:tc>
                                <w:tcPr>
                                  <w:tcW w:w="1634" w:type="dxa"/>
                                  <w:vAlign w:val="center"/>
                                  <w:hideMark/>
                                </w:tcPr>
                                <w:p w14:paraId="6BDE26B6" w14:textId="77777777" w:rsidR="002838C2" w:rsidRPr="0050069E" w:rsidRDefault="002838C2"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Combined score</w:t>
                                  </w:r>
                                </w:p>
                              </w:tc>
                              <w:tc>
                                <w:tcPr>
                                  <w:tcW w:w="543" w:type="dxa"/>
                                </w:tcPr>
                                <w:p w14:paraId="448004F6" w14:textId="77777777" w:rsidR="002838C2" w:rsidRPr="0050069E" w:rsidRDefault="002838C2" w:rsidP="009B2AA7">
                                  <w:pPr>
                                    <w:spacing w:after="0" w:line="240" w:lineRule="auto"/>
                                    <w:jc w:val="center"/>
                                    <w:rPr>
                                      <w:rFonts w:ascii="Calibri" w:eastAsia="Times New Roman" w:hAnsi="Calibri" w:cs="Times New Roman"/>
                                      <w:b/>
                                      <w:bCs/>
                                      <w:szCs w:val="24"/>
                                    </w:rPr>
                                  </w:pPr>
                                </w:p>
                              </w:tc>
                              <w:tc>
                                <w:tcPr>
                                  <w:tcW w:w="528" w:type="dxa"/>
                                  <w:vAlign w:val="center"/>
                                  <w:hideMark/>
                                </w:tcPr>
                                <w:p w14:paraId="7E4B1A1E" w14:textId="77777777" w:rsidR="002838C2" w:rsidRPr="0050069E" w:rsidRDefault="002838C2"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Rank</w:t>
                                  </w:r>
                                </w:p>
                              </w:tc>
                            </w:tr>
                            <w:tr w:rsidR="002838C2" w:rsidRPr="0050069E" w14:paraId="3194DBF2" w14:textId="77777777" w:rsidTr="009856A1">
                              <w:trPr>
                                <w:tblCellSpacing w:w="15" w:type="dxa"/>
                              </w:trPr>
                              <w:tc>
                                <w:tcPr>
                                  <w:tcW w:w="2520" w:type="dxa"/>
                                  <w:vAlign w:val="center"/>
                                  <w:hideMark/>
                                </w:tcPr>
                                <w:p w14:paraId="0C944B92"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Graphics</w:t>
                                  </w:r>
                                </w:p>
                              </w:tc>
                              <w:tc>
                                <w:tcPr>
                                  <w:tcW w:w="1634" w:type="dxa"/>
                                  <w:vAlign w:val="center"/>
                                  <w:hideMark/>
                                </w:tcPr>
                                <w:p w14:paraId="3023CD26"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38</w:t>
                                  </w:r>
                                </w:p>
                              </w:tc>
                              <w:tc>
                                <w:tcPr>
                                  <w:tcW w:w="543" w:type="dxa"/>
                                </w:tcPr>
                                <w:p w14:paraId="6881EB9E"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5B38EACF"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w:t>
                                  </w:r>
                                </w:p>
                              </w:tc>
                            </w:tr>
                            <w:tr w:rsidR="002838C2" w:rsidRPr="0050069E" w14:paraId="5D15DD9F" w14:textId="77777777" w:rsidTr="009856A1">
                              <w:trPr>
                                <w:tblCellSpacing w:w="15" w:type="dxa"/>
                              </w:trPr>
                              <w:tc>
                                <w:tcPr>
                                  <w:tcW w:w="2520" w:type="dxa"/>
                                  <w:vAlign w:val="center"/>
                                  <w:hideMark/>
                                </w:tcPr>
                                <w:p w14:paraId="36C6971A"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Story</w:t>
                                  </w:r>
                                </w:p>
                              </w:tc>
                              <w:tc>
                                <w:tcPr>
                                  <w:tcW w:w="1634" w:type="dxa"/>
                                  <w:vAlign w:val="center"/>
                                  <w:hideMark/>
                                </w:tcPr>
                                <w:p w14:paraId="7B9F7F28"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43</w:t>
                                  </w:r>
                                </w:p>
                              </w:tc>
                              <w:tc>
                                <w:tcPr>
                                  <w:tcW w:w="543" w:type="dxa"/>
                                </w:tcPr>
                                <w:p w14:paraId="30DE2302"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54F1D8C5"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2</w:t>
                                  </w:r>
                                </w:p>
                              </w:tc>
                            </w:tr>
                            <w:tr w:rsidR="002838C2" w:rsidRPr="0050069E" w14:paraId="5E9C7185" w14:textId="77777777" w:rsidTr="009856A1">
                              <w:trPr>
                                <w:tblCellSpacing w:w="15" w:type="dxa"/>
                              </w:trPr>
                              <w:tc>
                                <w:tcPr>
                                  <w:tcW w:w="2520" w:type="dxa"/>
                                  <w:vAlign w:val="center"/>
                                  <w:hideMark/>
                                </w:tcPr>
                                <w:p w14:paraId="2AE417B8"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Competing with others</w:t>
                                  </w:r>
                                </w:p>
                              </w:tc>
                              <w:tc>
                                <w:tcPr>
                                  <w:tcW w:w="1634" w:type="dxa"/>
                                  <w:vAlign w:val="center"/>
                                  <w:hideMark/>
                                </w:tcPr>
                                <w:p w14:paraId="0B6ECA75"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61</w:t>
                                  </w:r>
                                </w:p>
                              </w:tc>
                              <w:tc>
                                <w:tcPr>
                                  <w:tcW w:w="543" w:type="dxa"/>
                                </w:tcPr>
                                <w:p w14:paraId="3459B176"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6FF9D63A"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w:t>
                                  </w:r>
                                </w:p>
                              </w:tc>
                            </w:tr>
                            <w:tr w:rsidR="002838C2" w:rsidRPr="0050069E" w14:paraId="4019EF3E" w14:textId="77777777" w:rsidTr="009856A1">
                              <w:trPr>
                                <w:tblCellSpacing w:w="15" w:type="dxa"/>
                              </w:trPr>
                              <w:tc>
                                <w:tcPr>
                                  <w:tcW w:w="2520" w:type="dxa"/>
                                  <w:vAlign w:val="center"/>
                                  <w:hideMark/>
                                </w:tcPr>
                                <w:p w14:paraId="32BBDE4C"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Constant interaction</w:t>
                                  </w:r>
                                </w:p>
                              </w:tc>
                              <w:tc>
                                <w:tcPr>
                                  <w:tcW w:w="1634" w:type="dxa"/>
                                  <w:vAlign w:val="center"/>
                                  <w:hideMark/>
                                </w:tcPr>
                                <w:p w14:paraId="6C4BE16C"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68</w:t>
                                  </w:r>
                                </w:p>
                              </w:tc>
                              <w:tc>
                                <w:tcPr>
                                  <w:tcW w:w="543" w:type="dxa"/>
                                </w:tcPr>
                                <w:p w14:paraId="3613E7F1"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34B5DE32"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w:t>
                                  </w:r>
                                </w:p>
                              </w:tc>
                            </w:tr>
                            <w:tr w:rsidR="002838C2" w:rsidRPr="0050069E" w14:paraId="7AF15B5C" w14:textId="77777777" w:rsidTr="009856A1">
                              <w:trPr>
                                <w:tblCellSpacing w:w="15" w:type="dxa"/>
                              </w:trPr>
                              <w:tc>
                                <w:tcPr>
                                  <w:tcW w:w="2520" w:type="dxa"/>
                                  <w:vAlign w:val="center"/>
                                  <w:hideMark/>
                                </w:tcPr>
                                <w:p w14:paraId="3DFBF783"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Innovation</w:t>
                                  </w:r>
                                </w:p>
                              </w:tc>
                              <w:tc>
                                <w:tcPr>
                                  <w:tcW w:w="1634" w:type="dxa"/>
                                  <w:vAlign w:val="center"/>
                                  <w:hideMark/>
                                </w:tcPr>
                                <w:p w14:paraId="06533C34"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75</w:t>
                                  </w:r>
                                </w:p>
                              </w:tc>
                              <w:tc>
                                <w:tcPr>
                                  <w:tcW w:w="543" w:type="dxa"/>
                                </w:tcPr>
                                <w:p w14:paraId="423941AD"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299958D3"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5</w:t>
                                  </w:r>
                                </w:p>
                              </w:tc>
                            </w:tr>
                            <w:tr w:rsidR="002838C2" w:rsidRPr="0050069E" w14:paraId="307BEE0A" w14:textId="77777777" w:rsidTr="009856A1">
                              <w:trPr>
                                <w:tblCellSpacing w:w="15" w:type="dxa"/>
                              </w:trPr>
                              <w:tc>
                                <w:tcPr>
                                  <w:tcW w:w="2520" w:type="dxa"/>
                                  <w:vAlign w:val="center"/>
                                  <w:hideMark/>
                                </w:tcPr>
                                <w:p w14:paraId="184AC7EB"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Characters</w:t>
                                  </w:r>
                                </w:p>
                              </w:tc>
                              <w:tc>
                                <w:tcPr>
                                  <w:tcW w:w="1634" w:type="dxa"/>
                                  <w:vAlign w:val="center"/>
                                  <w:hideMark/>
                                </w:tcPr>
                                <w:p w14:paraId="07E440A4"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76</w:t>
                                  </w:r>
                                </w:p>
                              </w:tc>
                              <w:tc>
                                <w:tcPr>
                                  <w:tcW w:w="543" w:type="dxa"/>
                                </w:tcPr>
                                <w:p w14:paraId="5A9084E1"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75469981"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w:t>
                                  </w:r>
                                </w:p>
                              </w:tc>
                            </w:tr>
                            <w:tr w:rsidR="002838C2" w:rsidRPr="0050069E" w14:paraId="25B1FCC9" w14:textId="77777777" w:rsidTr="009856A1">
                              <w:trPr>
                                <w:tblCellSpacing w:w="15" w:type="dxa"/>
                              </w:trPr>
                              <w:tc>
                                <w:tcPr>
                                  <w:tcW w:w="2520" w:type="dxa"/>
                                  <w:vAlign w:val="center"/>
                                  <w:hideMark/>
                                </w:tcPr>
                                <w:p w14:paraId="1D67B8FF"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Cooperation with others</w:t>
                                  </w:r>
                                </w:p>
                              </w:tc>
                              <w:tc>
                                <w:tcPr>
                                  <w:tcW w:w="1634" w:type="dxa"/>
                                  <w:vAlign w:val="center"/>
                                  <w:hideMark/>
                                </w:tcPr>
                                <w:p w14:paraId="2F30CD6E"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77</w:t>
                                  </w:r>
                                </w:p>
                              </w:tc>
                              <w:tc>
                                <w:tcPr>
                                  <w:tcW w:w="543" w:type="dxa"/>
                                </w:tcPr>
                                <w:p w14:paraId="7E45B0AD"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5297D422"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w:t>
                                  </w:r>
                                </w:p>
                              </w:tc>
                            </w:tr>
                            <w:tr w:rsidR="002838C2" w:rsidRPr="0050069E" w14:paraId="1D5DDC36" w14:textId="77777777" w:rsidTr="009856A1">
                              <w:trPr>
                                <w:tblCellSpacing w:w="15" w:type="dxa"/>
                              </w:trPr>
                              <w:tc>
                                <w:tcPr>
                                  <w:tcW w:w="2520" w:type="dxa"/>
                                  <w:vAlign w:val="center"/>
                                  <w:hideMark/>
                                </w:tcPr>
                                <w:p w14:paraId="383B7C18"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Single player gameplay</w:t>
                                  </w:r>
                                </w:p>
                              </w:tc>
                              <w:tc>
                                <w:tcPr>
                                  <w:tcW w:w="1634" w:type="dxa"/>
                                  <w:vAlign w:val="center"/>
                                  <w:hideMark/>
                                </w:tcPr>
                                <w:p w14:paraId="5D146CB9"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91</w:t>
                                  </w:r>
                                </w:p>
                              </w:tc>
                              <w:tc>
                                <w:tcPr>
                                  <w:tcW w:w="543" w:type="dxa"/>
                                </w:tcPr>
                                <w:p w14:paraId="739BE466"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3E960C2C"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8</w:t>
                                  </w:r>
                                </w:p>
                              </w:tc>
                            </w:tr>
                            <w:tr w:rsidR="002838C2" w:rsidRPr="0050069E" w14:paraId="3576A362" w14:textId="77777777" w:rsidTr="009856A1">
                              <w:trPr>
                                <w:tblCellSpacing w:w="15" w:type="dxa"/>
                              </w:trPr>
                              <w:tc>
                                <w:tcPr>
                                  <w:tcW w:w="2520" w:type="dxa"/>
                                  <w:vAlign w:val="center"/>
                                  <w:hideMark/>
                                </w:tcPr>
                                <w:p w14:paraId="34D5D07F"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Checkpoints</w:t>
                                  </w:r>
                                </w:p>
                              </w:tc>
                              <w:tc>
                                <w:tcPr>
                                  <w:tcW w:w="1634" w:type="dxa"/>
                                  <w:vAlign w:val="center"/>
                                  <w:hideMark/>
                                </w:tcPr>
                                <w:p w14:paraId="09AC598E"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94</w:t>
                                  </w:r>
                                </w:p>
                              </w:tc>
                              <w:tc>
                                <w:tcPr>
                                  <w:tcW w:w="543" w:type="dxa"/>
                                </w:tcPr>
                                <w:p w14:paraId="33F43FA7"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3C3AC3CF"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w:t>
                                  </w:r>
                                </w:p>
                              </w:tc>
                            </w:tr>
                            <w:tr w:rsidR="002838C2" w:rsidRPr="0050069E" w14:paraId="6346C0B5" w14:textId="77777777" w:rsidTr="009856A1">
                              <w:trPr>
                                <w:tblCellSpacing w:w="15" w:type="dxa"/>
                              </w:trPr>
                              <w:tc>
                                <w:tcPr>
                                  <w:tcW w:w="2520" w:type="dxa"/>
                                  <w:vAlign w:val="center"/>
                                  <w:hideMark/>
                                </w:tcPr>
                                <w:p w14:paraId="2366AF82"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Levelling up</w:t>
                                  </w:r>
                                </w:p>
                              </w:tc>
                              <w:tc>
                                <w:tcPr>
                                  <w:tcW w:w="1634" w:type="dxa"/>
                                  <w:vAlign w:val="center"/>
                                  <w:hideMark/>
                                </w:tcPr>
                                <w:p w14:paraId="3567DDF4"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96</w:t>
                                  </w:r>
                                </w:p>
                              </w:tc>
                              <w:tc>
                                <w:tcPr>
                                  <w:tcW w:w="543" w:type="dxa"/>
                                </w:tcPr>
                                <w:p w14:paraId="6CBA974E"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4D4B77FB"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w:t>
                                  </w:r>
                                </w:p>
                              </w:tc>
                            </w:tr>
                            <w:tr w:rsidR="002838C2" w:rsidRPr="0050069E" w14:paraId="24EA6639" w14:textId="77777777" w:rsidTr="009856A1">
                              <w:trPr>
                                <w:tblCellSpacing w:w="15" w:type="dxa"/>
                              </w:trPr>
                              <w:tc>
                                <w:tcPr>
                                  <w:tcW w:w="2520" w:type="dxa"/>
                                  <w:vAlign w:val="center"/>
                                  <w:hideMark/>
                                </w:tcPr>
                                <w:p w14:paraId="2C5BC881"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Sound design</w:t>
                                  </w:r>
                                </w:p>
                              </w:tc>
                              <w:tc>
                                <w:tcPr>
                                  <w:tcW w:w="1634" w:type="dxa"/>
                                  <w:vAlign w:val="center"/>
                                  <w:hideMark/>
                                </w:tcPr>
                                <w:p w14:paraId="5827D427"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105</w:t>
                                  </w:r>
                                </w:p>
                              </w:tc>
                              <w:tc>
                                <w:tcPr>
                                  <w:tcW w:w="543" w:type="dxa"/>
                                </w:tcPr>
                                <w:p w14:paraId="0B02CD77"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0590F3EC"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w:t>
                                  </w:r>
                                </w:p>
                              </w:tc>
                            </w:tr>
                            <w:tr w:rsidR="002838C2" w:rsidRPr="0050069E" w14:paraId="307E2681" w14:textId="77777777" w:rsidTr="009856A1">
                              <w:trPr>
                                <w:tblCellSpacing w:w="15" w:type="dxa"/>
                              </w:trPr>
                              <w:tc>
                                <w:tcPr>
                                  <w:tcW w:w="2520" w:type="dxa"/>
                                  <w:vAlign w:val="center"/>
                                  <w:hideMark/>
                                </w:tcPr>
                                <w:p w14:paraId="4F60691B"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Replayability</w:t>
                                  </w:r>
                                </w:p>
                              </w:tc>
                              <w:tc>
                                <w:tcPr>
                                  <w:tcW w:w="1634" w:type="dxa"/>
                                  <w:vAlign w:val="center"/>
                                  <w:hideMark/>
                                </w:tcPr>
                                <w:p w14:paraId="40AD06D4"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115</w:t>
                                  </w:r>
                                </w:p>
                              </w:tc>
                              <w:tc>
                                <w:tcPr>
                                  <w:tcW w:w="543" w:type="dxa"/>
                                </w:tcPr>
                                <w:p w14:paraId="48EBBA92"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16615ECA"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12</w:t>
                                  </w:r>
                                </w:p>
                              </w:tc>
                            </w:tr>
                          </w:tbl>
                          <w:p w14:paraId="7297E266" w14:textId="77777777" w:rsidR="002838C2" w:rsidRPr="009856A1" w:rsidRDefault="002838C2" w:rsidP="002B543C">
                            <w:pP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3EE2" id="Text_x0020_Box_x0020_47" o:spid="_x0000_s1042" type="#_x0000_t202" style="position:absolute;margin-left:0;margin-top:9.75pt;width:452.25pt;height:255.75pt;z-index:-2516582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" fillcolor="white [3201]" stroked="f" strokeweight=".5pt">
                <v:textbox>
                  <w:txbxContent>
                    <w:p w14:paraId="41C04987" w14:textId="77777777" w:rsidR="002838C2" w:rsidRPr="0050069E" w:rsidRDefault="002838C2" w:rsidP="002B543C">
                      <w:pPr>
                        <w:jc w:val="center"/>
                        <w:rPr>
                          <w:rFonts w:ascii="Calibri" w:hAnsi="Calibri"/>
                          <w:u w:val="single"/>
                        </w:rPr>
                      </w:pPr>
                      <w:r w:rsidRPr="0050069E">
                        <w:rPr>
                          <w:rFonts w:ascii="Calibri" w:hAnsi="Calibri"/>
                          <w:u w:val="single"/>
                        </w:rPr>
                        <w:t>Game Aspect Questionnaire</w:t>
                      </w:r>
                      <w:r>
                        <w:rPr>
                          <w:rFonts w:ascii="Calibri" w:hAnsi="Calibri"/>
                          <w:u w:val="single"/>
                        </w:rPr>
                        <w:t xml:space="preserve"> (out of 10 – lowers scores rank most highly)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1664"/>
                        <w:gridCol w:w="573"/>
                        <w:gridCol w:w="573"/>
                      </w:tblGrid>
                      <w:tr w:rsidR="002838C2" w:rsidRPr="0050069E" w14:paraId="2235FF6A" w14:textId="77777777" w:rsidTr="009856A1">
                        <w:trPr>
                          <w:tblHeader/>
                          <w:tblCellSpacing w:w="15" w:type="dxa"/>
                        </w:trPr>
                        <w:tc>
                          <w:tcPr>
                            <w:tcW w:w="2520" w:type="dxa"/>
                            <w:vAlign w:val="center"/>
                            <w:hideMark/>
                          </w:tcPr>
                          <w:p w14:paraId="08D198C3" w14:textId="77777777" w:rsidR="002838C2" w:rsidRPr="0050069E" w:rsidRDefault="002838C2"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Category</w:t>
                            </w:r>
                          </w:p>
                        </w:tc>
                        <w:tc>
                          <w:tcPr>
                            <w:tcW w:w="1634" w:type="dxa"/>
                            <w:vAlign w:val="center"/>
                            <w:hideMark/>
                          </w:tcPr>
                          <w:p w14:paraId="6BDE26B6" w14:textId="77777777" w:rsidR="002838C2" w:rsidRPr="0050069E" w:rsidRDefault="002838C2"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Combined score</w:t>
                            </w:r>
                          </w:p>
                        </w:tc>
                        <w:tc>
                          <w:tcPr>
                            <w:tcW w:w="543" w:type="dxa"/>
                          </w:tcPr>
                          <w:p w14:paraId="448004F6" w14:textId="77777777" w:rsidR="002838C2" w:rsidRPr="0050069E" w:rsidRDefault="002838C2" w:rsidP="009B2AA7">
                            <w:pPr>
                              <w:spacing w:after="0" w:line="240" w:lineRule="auto"/>
                              <w:jc w:val="center"/>
                              <w:rPr>
                                <w:rFonts w:ascii="Calibri" w:eastAsia="Times New Roman" w:hAnsi="Calibri" w:cs="Times New Roman"/>
                                <w:b/>
                                <w:bCs/>
                                <w:szCs w:val="24"/>
                              </w:rPr>
                            </w:pPr>
                          </w:p>
                        </w:tc>
                        <w:tc>
                          <w:tcPr>
                            <w:tcW w:w="528" w:type="dxa"/>
                            <w:vAlign w:val="center"/>
                            <w:hideMark/>
                          </w:tcPr>
                          <w:p w14:paraId="7E4B1A1E" w14:textId="77777777" w:rsidR="002838C2" w:rsidRPr="0050069E" w:rsidRDefault="002838C2"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Rank</w:t>
                            </w:r>
                          </w:p>
                        </w:tc>
                      </w:tr>
                      <w:tr w:rsidR="002838C2" w:rsidRPr="0050069E" w14:paraId="3194DBF2" w14:textId="77777777" w:rsidTr="009856A1">
                        <w:trPr>
                          <w:tblCellSpacing w:w="15" w:type="dxa"/>
                        </w:trPr>
                        <w:tc>
                          <w:tcPr>
                            <w:tcW w:w="2520" w:type="dxa"/>
                            <w:vAlign w:val="center"/>
                            <w:hideMark/>
                          </w:tcPr>
                          <w:p w14:paraId="0C944B92"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Graphics</w:t>
                            </w:r>
                          </w:p>
                        </w:tc>
                        <w:tc>
                          <w:tcPr>
                            <w:tcW w:w="1634" w:type="dxa"/>
                            <w:vAlign w:val="center"/>
                            <w:hideMark/>
                          </w:tcPr>
                          <w:p w14:paraId="3023CD26"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38</w:t>
                            </w:r>
                          </w:p>
                        </w:tc>
                        <w:tc>
                          <w:tcPr>
                            <w:tcW w:w="543" w:type="dxa"/>
                          </w:tcPr>
                          <w:p w14:paraId="6881EB9E"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5B38EACF"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w:t>
                            </w:r>
                          </w:p>
                        </w:tc>
                      </w:tr>
                      <w:tr w:rsidR="002838C2" w:rsidRPr="0050069E" w14:paraId="5D15DD9F" w14:textId="77777777" w:rsidTr="009856A1">
                        <w:trPr>
                          <w:tblCellSpacing w:w="15" w:type="dxa"/>
                        </w:trPr>
                        <w:tc>
                          <w:tcPr>
                            <w:tcW w:w="2520" w:type="dxa"/>
                            <w:vAlign w:val="center"/>
                            <w:hideMark/>
                          </w:tcPr>
                          <w:p w14:paraId="36C6971A"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Story</w:t>
                            </w:r>
                          </w:p>
                        </w:tc>
                        <w:tc>
                          <w:tcPr>
                            <w:tcW w:w="1634" w:type="dxa"/>
                            <w:vAlign w:val="center"/>
                            <w:hideMark/>
                          </w:tcPr>
                          <w:p w14:paraId="7B9F7F28"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43</w:t>
                            </w:r>
                          </w:p>
                        </w:tc>
                        <w:tc>
                          <w:tcPr>
                            <w:tcW w:w="543" w:type="dxa"/>
                          </w:tcPr>
                          <w:p w14:paraId="30DE2302"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54F1D8C5"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2</w:t>
                            </w:r>
                          </w:p>
                        </w:tc>
                      </w:tr>
                      <w:tr w:rsidR="002838C2" w:rsidRPr="0050069E" w14:paraId="5E9C7185" w14:textId="77777777" w:rsidTr="009856A1">
                        <w:trPr>
                          <w:tblCellSpacing w:w="15" w:type="dxa"/>
                        </w:trPr>
                        <w:tc>
                          <w:tcPr>
                            <w:tcW w:w="2520" w:type="dxa"/>
                            <w:vAlign w:val="center"/>
                            <w:hideMark/>
                          </w:tcPr>
                          <w:p w14:paraId="2AE417B8"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Competing with others</w:t>
                            </w:r>
                          </w:p>
                        </w:tc>
                        <w:tc>
                          <w:tcPr>
                            <w:tcW w:w="1634" w:type="dxa"/>
                            <w:vAlign w:val="center"/>
                            <w:hideMark/>
                          </w:tcPr>
                          <w:p w14:paraId="0B6ECA75"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61</w:t>
                            </w:r>
                          </w:p>
                        </w:tc>
                        <w:tc>
                          <w:tcPr>
                            <w:tcW w:w="543" w:type="dxa"/>
                          </w:tcPr>
                          <w:p w14:paraId="3459B176"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6FF9D63A"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w:t>
                            </w:r>
                          </w:p>
                        </w:tc>
                      </w:tr>
                      <w:tr w:rsidR="002838C2" w:rsidRPr="0050069E" w14:paraId="4019EF3E" w14:textId="77777777" w:rsidTr="009856A1">
                        <w:trPr>
                          <w:tblCellSpacing w:w="15" w:type="dxa"/>
                        </w:trPr>
                        <w:tc>
                          <w:tcPr>
                            <w:tcW w:w="2520" w:type="dxa"/>
                            <w:vAlign w:val="center"/>
                            <w:hideMark/>
                          </w:tcPr>
                          <w:p w14:paraId="32BBDE4C"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Constant interaction</w:t>
                            </w:r>
                          </w:p>
                        </w:tc>
                        <w:tc>
                          <w:tcPr>
                            <w:tcW w:w="1634" w:type="dxa"/>
                            <w:vAlign w:val="center"/>
                            <w:hideMark/>
                          </w:tcPr>
                          <w:p w14:paraId="6C4BE16C"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68</w:t>
                            </w:r>
                          </w:p>
                        </w:tc>
                        <w:tc>
                          <w:tcPr>
                            <w:tcW w:w="543" w:type="dxa"/>
                          </w:tcPr>
                          <w:p w14:paraId="3613E7F1"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34B5DE32"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w:t>
                            </w:r>
                          </w:p>
                        </w:tc>
                      </w:tr>
                      <w:tr w:rsidR="002838C2" w:rsidRPr="0050069E" w14:paraId="7AF15B5C" w14:textId="77777777" w:rsidTr="009856A1">
                        <w:trPr>
                          <w:tblCellSpacing w:w="15" w:type="dxa"/>
                        </w:trPr>
                        <w:tc>
                          <w:tcPr>
                            <w:tcW w:w="2520" w:type="dxa"/>
                            <w:vAlign w:val="center"/>
                            <w:hideMark/>
                          </w:tcPr>
                          <w:p w14:paraId="3DFBF783"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Innovation</w:t>
                            </w:r>
                          </w:p>
                        </w:tc>
                        <w:tc>
                          <w:tcPr>
                            <w:tcW w:w="1634" w:type="dxa"/>
                            <w:vAlign w:val="center"/>
                            <w:hideMark/>
                          </w:tcPr>
                          <w:p w14:paraId="06533C34"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75</w:t>
                            </w:r>
                          </w:p>
                        </w:tc>
                        <w:tc>
                          <w:tcPr>
                            <w:tcW w:w="543" w:type="dxa"/>
                          </w:tcPr>
                          <w:p w14:paraId="423941AD"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299958D3"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5</w:t>
                            </w:r>
                          </w:p>
                        </w:tc>
                      </w:tr>
                      <w:tr w:rsidR="002838C2" w:rsidRPr="0050069E" w14:paraId="307BEE0A" w14:textId="77777777" w:rsidTr="009856A1">
                        <w:trPr>
                          <w:tblCellSpacing w:w="15" w:type="dxa"/>
                        </w:trPr>
                        <w:tc>
                          <w:tcPr>
                            <w:tcW w:w="2520" w:type="dxa"/>
                            <w:vAlign w:val="center"/>
                            <w:hideMark/>
                          </w:tcPr>
                          <w:p w14:paraId="184AC7EB"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Characters</w:t>
                            </w:r>
                          </w:p>
                        </w:tc>
                        <w:tc>
                          <w:tcPr>
                            <w:tcW w:w="1634" w:type="dxa"/>
                            <w:vAlign w:val="center"/>
                            <w:hideMark/>
                          </w:tcPr>
                          <w:p w14:paraId="07E440A4"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76</w:t>
                            </w:r>
                          </w:p>
                        </w:tc>
                        <w:tc>
                          <w:tcPr>
                            <w:tcW w:w="543" w:type="dxa"/>
                          </w:tcPr>
                          <w:p w14:paraId="5A9084E1"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75469981"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w:t>
                            </w:r>
                          </w:p>
                        </w:tc>
                      </w:tr>
                      <w:tr w:rsidR="002838C2" w:rsidRPr="0050069E" w14:paraId="25B1FCC9" w14:textId="77777777" w:rsidTr="009856A1">
                        <w:trPr>
                          <w:tblCellSpacing w:w="15" w:type="dxa"/>
                        </w:trPr>
                        <w:tc>
                          <w:tcPr>
                            <w:tcW w:w="2520" w:type="dxa"/>
                            <w:vAlign w:val="center"/>
                            <w:hideMark/>
                          </w:tcPr>
                          <w:p w14:paraId="1D67B8FF"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Cooperation with others</w:t>
                            </w:r>
                          </w:p>
                        </w:tc>
                        <w:tc>
                          <w:tcPr>
                            <w:tcW w:w="1634" w:type="dxa"/>
                            <w:vAlign w:val="center"/>
                            <w:hideMark/>
                          </w:tcPr>
                          <w:p w14:paraId="2F30CD6E"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77</w:t>
                            </w:r>
                          </w:p>
                        </w:tc>
                        <w:tc>
                          <w:tcPr>
                            <w:tcW w:w="543" w:type="dxa"/>
                          </w:tcPr>
                          <w:p w14:paraId="7E45B0AD"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5297D422"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w:t>
                            </w:r>
                          </w:p>
                        </w:tc>
                      </w:tr>
                      <w:tr w:rsidR="002838C2" w:rsidRPr="0050069E" w14:paraId="1D5DDC36" w14:textId="77777777" w:rsidTr="009856A1">
                        <w:trPr>
                          <w:tblCellSpacing w:w="15" w:type="dxa"/>
                        </w:trPr>
                        <w:tc>
                          <w:tcPr>
                            <w:tcW w:w="2520" w:type="dxa"/>
                            <w:vAlign w:val="center"/>
                            <w:hideMark/>
                          </w:tcPr>
                          <w:p w14:paraId="383B7C18"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Single player gameplay</w:t>
                            </w:r>
                          </w:p>
                        </w:tc>
                        <w:tc>
                          <w:tcPr>
                            <w:tcW w:w="1634" w:type="dxa"/>
                            <w:vAlign w:val="center"/>
                            <w:hideMark/>
                          </w:tcPr>
                          <w:p w14:paraId="5D146CB9"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91</w:t>
                            </w:r>
                          </w:p>
                        </w:tc>
                        <w:tc>
                          <w:tcPr>
                            <w:tcW w:w="543" w:type="dxa"/>
                          </w:tcPr>
                          <w:p w14:paraId="739BE466"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3E960C2C"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8</w:t>
                            </w:r>
                          </w:p>
                        </w:tc>
                      </w:tr>
                      <w:tr w:rsidR="002838C2" w:rsidRPr="0050069E" w14:paraId="3576A362" w14:textId="77777777" w:rsidTr="009856A1">
                        <w:trPr>
                          <w:tblCellSpacing w:w="15" w:type="dxa"/>
                        </w:trPr>
                        <w:tc>
                          <w:tcPr>
                            <w:tcW w:w="2520" w:type="dxa"/>
                            <w:vAlign w:val="center"/>
                            <w:hideMark/>
                          </w:tcPr>
                          <w:p w14:paraId="34D5D07F"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Checkpoints</w:t>
                            </w:r>
                          </w:p>
                        </w:tc>
                        <w:tc>
                          <w:tcPr>
                            <w:tcW w:w="1634" w:type="dxa"/>
                            <w:vAlign w:val="center"/>
                            <w:hideMark/>
                          </w:tcPr>
                          <w:p w14:paraId="09AC598E"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94</w:t>
                            </w:r>
                          </w:p>
                        </w:tc>
                        <w:tc>
                          <w:tcPr>
                            <w:tcW w:w="543" w:type="dxa"/>
                          </w:tcPr>
                          <w:p w14:paraId="33F43FA7"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3C3AC3CF"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w:t>
                            </w:r>
                          </w:p>
                        </w:tc>
                      </w:tr>
                      <w:tr w:rsidR="002838C2" w:rsidRPr="0050069E" w14:paraId="6346C0B5" w14:textId="77777777" w:rsidTr="009856A1">
                        <w:trPr>
                          <w:tblCellSpacing w:w="15" w:type="dxa"/>
                        </w:trPr>
                        <w:tc>
                          <w:tcPr>
                            <w:tcW w:w="2520" w:type="dxa"/>
                            <w:vAlign w:val="center"/>
                            <w:hideMark/>
                          </w:tcPr>
                          <w:p w14:paraId="2366AF82"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Levelling up</w:t>
                            </w:r>
                          </w:p>
                        </w:tc>
                        <w:tc>
                          <w:tcPr>
                            <w:tcW w:w="1634" w:type="dxa"/>
                            <w:vAlign w:val="center"/>
                            <w:hideMark/>
                          </w:tcPr>
                          <w:p w14:paraId="3567DDF4"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96</w:t>
                            </w:r>
                          </w:p>
                        </w:tc>
                        <w:tc>
                          <w:tcPr>
                            <w:tcW w:w="543" w:type="dxa"/>
                          </w:tcPr>
                          <w:p w14:paraId="6CBA974E"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4D4B77FB"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w:t>
                            </w:r>
                          </w:p>
                        </w:tc>
                      </w:tr>
                      <w:tr w:rsidR="002838C2" w:rsidRPr="0050069E" w14:paraId="24EA6639" w14:textId="77777777" w:rsidTr="009856A1">
                        <w:trPr>
                          <w:tblCellSpacing w:w="15" w:type="dxa"/>
                        </w:trPr>
                        <w:tc>
                          <w:tcPr>
                            <w:tcW w:w="2520" w:type="dxa"/>
                            <w:vAlign w:val="center"/>
                            <w:hideMark/>
                          </w:tcPr>
                          <w:p w14:paraId="2C5BC881"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Sound design</w:t>
                            </w:r>
                          </w:p>
                        </w:tc>
                        <w:tc>
                          <w:tcPr>
                            <w:tcW w:w="1634" w:type="dxa"/>
                            <w:vAlign w:val="center"/>
                            <w:hideMark/>
                          </w:tcPr>
                          <w:p w14:paraId="5827D427"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105</w:t>
                            </w:r>
                          </w:p>
                        </w:tc>
                        <w:tc>
                          <w:tcPr>
                            <w:tcW w:w="543" w:type="dxa"/>
                          </w:tcPr>
                          <w:p w14:paraId="0B02CD77"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0590F3EC"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w:t>
                            </w:r>
                          </w:p>
                        </w:tc>
                      </w:tr>
                      <w:tr w:rsidR="002838C2" w:rsidRPr="0050069E" w14:paraId="307E2681" w14:textId="77777777" w:rsidTr="009856A1">
                        <w:trPr>
                          <w:tblCellSpacing w:w="15" w:type="dxa"/>
                        </w:trPr>
                        <w:tc>
                          <w:tcPr>
                            <w:tcW w:w="2520" w:type="dxa"/>
                            <w:vAlign w:val="center"/>
                            <w:hideMark/>
                          </w:tcPr>
                          <w:p w14:paraId="4F60691B"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Replayability</w:t>
                            </w:r>
                          </w:p>
                        </w:tc>
                        <w:tc>
                          <w:tcPr>
                            <w:tcW w:w="1634" w:type="dxa"/>
                            <w:vAlign w:val="center"/>
                            <w:hideMark/>
                          </w:tcPr>
                          <w:p w14:paraId="40AD06D4"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115</w:t>
                            </w:r>
                          </w:p>
                        </w:tc>
                        <w:tc>
                          <w:tcPr>
                            <w:tcW w:w="543" w:type="dxa"/>
                          </w:tcPr>
                          <w:p w14:paraId="48EBBA92" w14:textId="77777777" w:rsidR="002838C2" w:rsidRPr="0050069E" w:rsidRDefault="002838C2" w:rsidP="009B2AA7">
                            <w:pPr>
                              <w:spacing w:after="0" w:line="240" w:lineRule="auto"/>
                              <w:rPr>
                                <w:rFonts w:ascii="Calibri" w:eastAsia="Times New Roman" w:hAnsi="Calibri" w:cs="Times New Roman"/>
                                <w:szCs w:val="24"/>
                              </w:rPr>
                            </w:pPr>
                          </w:p>
                        </w:tc>
                        <w:tc>
                          <w:tcPr>
                            <w:tcW w:w="528" w:type="dxa"/>
                            <w:vAlign w:val="center"/>
                            <w:hideMark/>
                          </w:tcPr>
                          <w:p w14:paraId="16615ECA" w14:textId="77777777" w:rsidR="002838C2" w:rsidRPr="0050069E" w:rsidRDefault="002838C2"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12</w:t>
                            </w:r>
                          </w:p>
                        </w:tc>
                      </w:tr>
                    </w:tbl>
                    <w:p w14:paraId="7297E266" w14:textId="77777777" w:rsidR="002838C2" w:rsidRPr="009856A1" w:rsidRDefault="002838C2" w:rsidP="002B543C">
                      <w:pPr>
                        <w:rPr>
                          <w:rFonts w:ascii="Calibri" w:hAnsi="Calibri"/>
                        </w:rPr>
                      </w:pPr>
                    </w:p>
                  </w:txbxContent>
                </v:textbox>
                <w10:wrap type="tight"/>
              </v:shape>
            </w:pict>
          </mc:Fallback>
        </mc:AlternateContent>
      </w:r>
    </w:p>
    <w:p w14:paraId="2CF4E53B" w14:textId="601E390C" w:rsidR="002B543C" w:rsidRDefault="002B543C" w:rsidP="002B543C">
      <w:pPr>
        <w:jc w:val="both"/>
        <w:rPr>
          <w:rFonts w:ascii="Calibri" w:hAnsi="Calibri"/>
        </w:rPr>
      </w:pPr>
      <w:r w:rsidRPr="7AE88255">
        <w:rPr>
          <w:rFonts w:ascii="Calibri" w:eastAsia="Calibri" w:hAnsi="Calibri" w:cs="Calibri"/>
          <w:rPrChange w:id="171" w:author="來賓" w:date="2016-01-14T11:55:00Z">
            <w:rPr>
              <w:rFonts w:ascii="Calibri" w:hAnsi="Calibri"/>
            </w:rPr>
          </w:rPrChange>
        </w:rPr>
        <w:t xml:space="preserve">The main insights we gained and </w:t>
      </w:r>
      <w:r w:rsidR="008D2EB5" w:rsidRPr="7AE88255">
        <w:rPr>
          <w:rFonts w:ascii="Calibri" w:eastAsia="Calibri" w:hAnsi="Calibri" w:cs="Calibri"/>
          <w:rPrChange w:id="172" w:author="來賓" w:date="2016-01-14T11:55:00Z">
            <w:rPr>
              <w:rFonts w:ascii="Calibri" w:hAnsi="Calibri"/>
            </w:rPr>
          </w:rPrChange>
        </w:rPr>
        <w:t>t</w:t>
      </w:r>
      <w:ins w:id="173" w:author="Jamie Birch" w:date="2016-01-13T18:37:00Z">
        <w:r w:rsidR="001B3559" w:rsidRPr="7AE88255">
          <w:rPr>
            <w:rFonts w:ascii="Calibri" w:eastAsia="Calibri" w:hAnsi="Calibri" w:cs="Calibri"/>
            <w:rPrChange w:id="174" w:author="來賓" w:date="2016-01-14T11:55:00Z">
              <w:rPr>
                <w:rFonts w:ascii="Calibri" w:hAnsi="Calibri"/>
              </w:rPr>
            </w:rPrChange>
          </w:rPr>
          <w:t>ook</w:t>
        </w:r>
      </w:ins>
      <w:del w:id="175" w:author="Jamie Birch" w:date="2016-01-13T18:37:00Z">
        <w:r w:rsidR="008D2EB5" w:rsidDel="001B3559">
          <w:rPr>
            <w:rFonts w:ascii="Calibri" w:hAnsi="Calibri"/>
          </w:rPr>
          <w:delText>aken</w:delText>
        </w:r>
      </w:del>
      <w:r w:rsidRPr="7AE88255">
        <w:rPr>
          <w:rFonts w:ascii="Calibri" w:eastAsia="Calibri" w:hAnsi="Calibri" w:cs="Calibri"/>
          <w:rPrChange w:id="176" w:author="來賓" w:date="2016-01-14T11:55:00Z">
            <w:rPr>
              <w:rFonts w:ascii="Calibri" w:hAnsi="Calibri"/>
            </w:rPr>
          </w:rPrChange>
        </w:rPr>
        <w:t xml:space="preserve"> forward from these activities </w:t>
      </w:r>
      <w:del w:id="177" w:author="Jamie Birch" w:date="2016-01-13T18:37:00Z">
        <w:r w:rsidDel="00621FF2">
          <w:rPr>
            <w:rFonts w:ascii="Calibri" w:hAnsi="Calibri"/>
          </w:rPr>
          <w:delText xml:space="preserve">are </w:delText>
        </w:r>
      </w:del>
      <w:ins w:id="178" w:author="Jamie Birch" w:date="2016-01-13T18:37:00Z">
        <w:r w:rsidR="00621FF2" w:rsidRPr="7AE88255">
          <w:rPr>
            <w:rFonts w:ascii="Calibri" w:eastAsia="Calibri" w:hAnsi="Calibri" w:cs="Calibri"/>
            <w:rPrChange w:id="179" w:author="來賓" w:date="2016-01-14T11:55:00Z">
              <w:rPr>
                <w:rFonts w:ascii="Calibri" w:hAnsi="Calibri"/>
              </w:rPr>
            </w:rPrChange>
          </w:rPr>
          <w:t xml:space="preserve">were </w:t>
        </w:r>
      </w:ins>
      <w:r w:rsidRPr="7AE88255">
        <w:rPr>
          <w:rFonts w:ascii="Calibri" w:eastAsia="Calibri" w:hAnsi="Calibri" w:cs="Calibri"/>
          <w:rPrChange w:id="180" w:author="來賓" w:date="2016-01-14T11:55:00Z">
            <w:rPr>
              <w:rFonts w:ascii="Calibri" w:hAnsi="Calibri"/>
            </w:rPr>
          </w:rPrChange>
        </w:rPr>
        <w:t>that:</w:t>
      </w:r>
    </w:p>
    <w:p w14:paraId="4A0AC367" w14:textId="295A393F" w:rsidR="002B543C" w:rsidRDefault="002B543C">
      <w:pPr>
        <w:pStyle w:val="ListParagraph"/>
        <w:numPr>
          <w:ilvl w:val="0"/>
          <w:numId w:val="17"/>
        </w:numPr>
        <w:jc w:val="both"/>
        <w:rPr>
          <w:rFonts w:ascii="Calibri" w:eastAsia="Calibri" w:hAnsi="Calibri" w:cs="Calibri"/>
        </w:rPr>
      </w:pPr>
      <w:r w:rsidRPr="7AE88255">
        <w:rPr>
          <w:rFonts w:ascii="Calibri" w:eastAsia="Calibri" w:hAnsi="Calibri" w:cs="Calibri"/>
          <w:rPrChange w:id="181" w:author="來賓" w:date="2016-01-14T11:55:00Z">
            <w:rPr>
              <w:rFonts w:ascii="Calibri" w:hAnsi="Calibri"/>
            </w:rPr>
          </w:rPrChange>
        </w:rPr>
        <w:t xml:space="preserve">Cartoons and comedy </w:t>
      </w:r>
      <w:r w:rsidR="008D2EB5" w:rsidRPr="7AE88255">
        <w:rPr>
          <w:rFonts w:ascii="Calibri" w:eastAsia="Calibri" w:hAnsi="Calibri" w:cs="Calibri"/>
          <w:rPrChange w:id="182" w:author="來賓" w:date="2016-01-14T11:55:00Z">
            <w:rPr>
              <w:rFonts w:ascii="Calibri" w:hAnsi="Calibri"/>
            </w:rPr>
          </w:rPrChange>
        </w:rPr>
        <w:t>seem to</w:t>
      </w:r>
      <w:r w:rsidRPr="7AE88255">
        <w:rPr>
          <w:rFonts w:ascii="Calibri" w:eastAsia="Calibri" w:hAnsi="Calibri" w:cs="Calibri"/>
          <w:rPrChange w:id="183" w:author="來賓" w:date="2016-01-14T11:55:00Z">
            <w:rPr>
              <w:rFonts w:ascii="Calibri" w:hAnsi="Calibri"/>
            </w:rPr>
          </w:rPrChange>
        </w:rPr>
        <w:t xml:space="preserve"> be </w:t>
      </w:r>
      <w:r w:rsidR="008D2EB5" w:rsidRPr="7AE88255">
        <w:rPr>
          <w:rFonts w:ascii="Calibri" w:eastAsia="Calibri" w:hAnsi="Calibri" w:cs="Calibri"/>
          <w:rPrChange w:id="184" w:author="來賓" w:date="2016-01-14T11:55:00Z">
            <w:rPr>
              <w:rFonts w:ascii="Calibri" w:hAnsi="Calibri"/>
            </w:rPr>
          </w:rPrChange>
        </w:rPr>
        <w:t xml:space="preserve">a </w:t>
      </w:r>
      <w:r w:rsidRPr="7AE88255">
        <w:rPr>
          <w:rFonts w:ascii="Calibri" w:eastAsia="Calibri" w:hAnsi="Calibri" w:cs="Calibri"/>
          <w:rPrChange w:id="185" w:author="來賓" w:date="2016-01-14T11:55:00Z">
            <w:rPr>
              <w:rFonts w:ascii="Calibri" w:hAnsi="Calibri"/>
            </w:rPr>
          </w:rPrChange>
        </w:rPr>
        <w:t>useful tool to make game</w:t>
      </w:r>
      <w:r w:rsidR="008D2EB5" w:rsidRPr="7AE88255">
        <w:rPr>
          <w:rFonts w:ascii="Calibri" w:eastAsia="Calibri" w:hAnsi="Calibri" w:cs="Calibri"/>
          <w:rPrChange w:id="186" w:author="來賓" w:date="2016-01-14T11:55:00Z">
            <w:rPr>
              <w:rFonts w:ascii="Calibri" w:hAnsi="Calibri"/>
            </w:rPr>
          </w:rPrChange>
        </w:rPr>
        <w:t xml:space="preserve"> ideas</w:t>
      </w:r>
      <w:r w:rsidRPr="7AE88255">
        <w:rPr>
          <w:rFonts w:ascii="Calibri" w:eastAsia="Calibri" w:hAnsi="Calibri" w:cs="Calibri"/>
          <w:rPrChange w:id="187" w:author="來賓" w:date="2016-01-14T11:55:00Z">
            <w:rPr>
              <w:rFonts w:ascii="Calibri" w:hAnsi="Calibri"/>
            </w:rPr>
          </w:rPrChange>
        </w:rPr>
        <w:t xml:space="preserve"> more appealing. Game characters that are caricatured, and themes/challenges that contain an element of humor could be useful devices </w:t>
      </w:r>
      <w:ins w:id="188" w:author="Jamie Birch" w:date="2016-01-13T18:38:00Z">
        <w:r w:rsidR="0064274B" w:rsidRPr="7AE88255">
          <w:rPr>
            <w:rFonts w:ascii="Calibri" w:eastAsia="Calibri" w:hAnsi="Calibri" w:cs="Calibri"/>
            <w:rPrChange w:id="189" w:author="來賓" w:date="2016-01-14T11:55:00Z">
              <w:rPr>
                <w:rFonts w:ascii="Calibri" w:hAnsi="Calibri"/>
              </w:rPr>
            </w:rPrChange>
          </w:rPr>
          <w:t xml:space="preserve">by which </w:t>
        </w:r>
      </w:ins>
      <w:r w:rsidRPr="7AE88255">
        <w:rPr>
          <w:rFonts w:ascii="Calibri" w:eastAsia="Calibri" w:hAnsi="Calibri" w:cs="Calibri"/>
          <w:rPrChange w:id="190" w:author="來賓" w:date="2016-01-14T11:55:00Z">
            <w:rPr>
              <w:rFonts w:ascii="Calibri" w:hAnsi="Calibri"/>
            </w:rPr>
          </w:rPrChange>
        </w:rPr>
        <w:t xml:space="preserve">to draw </w:t>
      </w:r>
      <w:ins w:id="191" w:author="Jamie Birch" w:date="2016-01-13T18:38:00Z">
        <w:r w:rsidR="0064274B" w:rsidRPr="7AE88255">
          <w:rPr>
            <w:rFonts w:ascii="Calibri" w:eastAsia="Calibri" w:hAnsi="Calibri" w:cs="Calibri"/>
            <w:rPrChange w:id="192" w:author="來賓" w:date="2016-01-14T11:55:00Z">
              <w:rPr>
                <w:rFonts w:ascii="Calibri" w:hAnsi="Calibri"/>
              </w:rPr>
            </w:rPrChange>
          </w:rPr>
          <w:t xml:space="preserve">in </w:t>
        </w:r>
      </w:ins>
      <w:r w:rsidRPr="7AE88255">
        <w:rPr>
          <w:rFonts w:ascii="Calibri" w:eastAsia="Calibri" w:hAnsi="Calibri" w:cs="Calibri"/>
          <w:rPrChange w:id="193" w:author="來賓" w:date="2016-01-14T11:55:00Z">
            <w:rPr>
              <w:rFonts w:ascii="Calibri" w:hAnsi="Calibri"/>
            </w:rPr>
          </w:rPrChange>
        </w:rPr>
        <w:t>our target audience</w:t>
      </w:r>
      <w:del w:id="194" w:author="Jamie Birch" w:date="2016-01-13T18:38:00Z">
        <w:r w:rsidRPr="001C0EDE" w:rsidDel="0064274B">
          <w:rPr>
            <w:rFonts w:ascii="Calibri" w:hAnsi="Calibri"/>
          </w:rPr>
          <w:delText xml:space="preserve"> in</w:delText>
        </w:r>
      </w:del>
      <w:r w:rsidRPr="7AE88255">
        <w:rPr>
          <w:rFonts w:ascii="Calibri" w:eastAsia="Calibri" w:hAnsi="Calibri" w:cs="Calibri"/>
          <w:rPrChange w:id="195" w:author="來賓" w:date="2016-01-14T11:55:00Z">
            <w:rPr>
              <w:rFonts w:ascii="Calibri" w:hAnsi="Calibri"/>
            </w:rPr>
          </w:rPrChange>
        </w:rPr>
        <w:t>.</w:t>
      </w:r>
    </w:p>
    <w:p w14:paraId="19F71E63" w14:textId="77777777" w:rsidR="002B543C" w:rsidRDefault="002B543C" w:rsidP="002B543C">
      <w:pPr>
        <w:pStyle w:val="ListParagraph"/>
        <w:ind w:left="1080"/>
        <w:jc w:val="both"/>
        <w:rPr>
          <w:rFonts w:ascii="Calibri" w:hAnsi="Calibri"/>
        </w:rPr>
      </w:pPr>
    </w:p>
    <w:p w14:paraId="385578E2" w14:textId="43848316" w:rsidR="002B543C" w:rsidRDefault="002B543C" w:rsidP="002B543C">
      <w:pPr>
        <w:pStyle w:val="ListParagraph"/>
        <w:numPr>
          <w:ilvl w:val="0"/>
          <w:numId w:val="17"/>
        </w:numPr>
        <w:jc w:val="both"/>
        <w:rPr>
          <w:rFonts w:ascii="Calibri" w:hAnsi="Calibri"/>
        </w:rPr>
      </w:pPr>
      <w:r>
        <w:rPr>
          <w:rFonts w:ascii="Calibri" w:hAnsi="Calibri"/>
        </w:rPr>
        <w:t>Story</w:t>
      </w:r>
      <w:ins w:id="196" w:author="Jamie Birch" w:date="2016-01-13T18:38:00Z">
        <w:r w:rsidR="0064274B">
          <w:rPr>
            <w:rFonts w:ascii="Calibri" w:hAnsi="Calibri"/>
          </w:rPr>
          <w:t>-</w:t>
        </w:r>
      </w:ins>
      <w:r>
        <w:rPr>
          <w:rFonts w:ascii="Calibri" w:hAnsi="Calibri"/>
        </w:rPr>
        <w:t xml:space="preserve"> / </w:t>
      </w:r>
      <w:del w:id="197" w:author="Jamie Birch" w:date="2016-01-13T18:38:00Z">
        <w:r w:rsidDel="0064274B">
          <w:rPr>
            <w:rFonts w:ascii="Calibri" w:hAnsi="Calibri"/>
          </w:rPr>
          <w:delText xml:space="preserve">stage </w:delText>
        </w:r>
      </w:del>
      <w:ins w:id="198" w:author="Jamie Birch" w:date="2016-01-13T18:38:00Z">
        <w:r w:rsidR="0064274B">
          <w:rPr>
            <w:rFonts w:ascii="Calibri" w:hAnsi="Calibri"/>
          </w:rPr>
          <w:t>stage-</w:t>
        </w:r>
      </w:ins>
      <w:r>
        <w:rPr>
          <w:rFonts w:ascii="Calibri" w:hAnsi="Calibri"/>
        </w:rPr>
        <w:t xml:space="preserve">based progression (“levelling up”) was also a very popular concept. This could in some way be tied to an aspect of humour, but also would be very useful </w:t>
      </w:r>
      <w:r w:rsidR="008D2EB5">
        <w:rPr>
          <w:rFonts w:ascii="Calibri" w:hAnsi="Calibri"/>
        </w:rPr>
        <w:t>in the form of</w:t>
      </w:r>
      <w:r>
        <w:rPr>
          <w:rFonts w:ascii="Calibri" w:hAnsi="Calibri"/>
        </w:rPr>
        <w:t xml:space="preserve"> a progressive tutorial.</w:t>
      </w:r>
    </w:p>
    <w:p w14:paraId="420B436E" w14:textId="77777777" w:rsidR="002B543C" w:rsidRPr="001C0EDE" w:rsidRDefault="002B543C" w:rsidP="002B543C">
      <w:pPr>
        <w:pStyle w:val="ListParagraph"/>
        <w:rPr>
          <w:rFonts w:ascii="Calibri" w:hAnsi="Calibri"/>
        </w:rPr>
      </w:pPr>
    </w:p>
    <w:p w14:paraId="452697D2" w14:textId="77777777" w:rsidR="002B543C" w:rsidRDefault="002B543C" w:rsidP="002B543C">
      <w:pPr>
        <w:pStyle w:val="ListParagraph"/>
        <w:numPr>
          <w:ilvl w:val="0"/>
          <w:numId w:val="17"/>
        </w:numPr>
        <w:jc w:val="both"/>
        <w:rPr>
          <w:rFonts w:ascii="Calibri" w:hAnsi="Calibri"/>
        </w:rPr>
      </w:pPr>
      <w:r>
        <w:rPr>
          <w:rFonts w:ascii="Calibri" w:hAnsi="Calibri"/>
        </w:rPr>
        <w:t>Game environments that can be openly navigated, and freely explored and interacted with are important.</w:t>
      </w:r>
    </w:p>
    <w:p w14:paraId="749B2A5A" w14:textId="77777777" w:rsidR="002B543C" w:rsidRPr="002B543C" w:rsidRDefault="002B543C" w:rsidP="002B543C">
      <w:pPr>
        <w:pStyle w:val="ListParagraph"/>
        <w:rPr>
          <w:rFonts w:ascii="Calibri" w:hAnsi="Calibri"/>
        </w:rPr>
      </w:pPr>
    </w:p>
    <w:p w14:paraId="7FB4C171" w14:textId="77777777" w:rsidR="002B543C" w:rsidRDefault="002B543C" w:rsidP="002B543C">
      <w:pPr>
        <w:pStyle w:val="ListParagraph"/>
        <w:numPr>
          <w:ilvl w:val="0"/>
          <w:numId w:val="17"/>
        </w:numPr>
        <w:jc w:val="both"/>
        <w:rPr>
          <w:rFonts w:ascii="Calibri" w:hAnsi="Calibri"/>
        </w:rPr>
      </w:pPr>
      <w:r>
        <w:rPr>
          <w:rFonts w:ascii="Calibri" w:hAnsi="Calibri"/>
        </w:rPr>
        <w:t>A sense of collecting items, points, or “code blocks” could act as the main challenge, allowing for some element of competition (competing against your previous score, or the score of a friend).</w:t>
      </w:r>
    </w:p>
    <w:p w14:paraId="546E0AE7" w14:textId="77777777" w:rsidR="00EB2EF5" w:rsidRPr="00EB2EF5" w:rsidRDefault="00EB2EF5" w:rsidP="00EB2EF5">
      <w:pPr>
        <w:pStyle w:val="ListParagraph"/>
        <w:rPr>
          <w:rFonts w:ascii="Calibri" w:hAnsi="Calibri"/>
        </w:rPr>
      </w:pPr>
    </w:p>
    <w:p w14:paraId="1CA52DB1" w14:textId="77777777" w:rsidR="00EB2EF5" w:rsidRPr="002A3EED" w:rsidRDefault="002A3EED" w:rsidP="002A3EED">
      <w:pPr>
        <w:jc w:val="both"/>
        <w:rPr>
          <w:rFonts w:ascii="Calibri" w:hAnsi="Calibri"/>
          <w:b/>
        </w:rPr>
      </w:pPr>
      <w:r w:rsidRPr="002A3EED">
        <w:rPr>
          <w:rFonts w:ascii="Calibri" w:hAnsi="Calibri"/>
          <w:b/>
        </w:rPr>
        <w:t>Bristol Grammar School, meeting with the Head of IT (Pre-development) 1.3.2</w:t>
      </w:r>
    </w:p>
    <w:p w14:paraId="07D696C0" w14:textId="2D0B992F" w:rsidR="00EB2EF5" w:rsidRPr="0031305E" w:rsidRDefault="00EB2EF5" w:rsidP="00EB2EF5">
      <w:pPr>
        <w:jc w:val="both"/>
        <w:rPr>
          <w:rFonts w:ascii="Calibri" w:hAnsi="Calibri"/>
        </w:rPr>
      </w:pPr>
      <w:r>
        <w:rPr>
          <w:rFonts w:ascii="Calibri" w:hAnsi="Calibri"/>
        </w:rPr>
        <w:t>On top of</w:t>
      </w:r>
      <w:r w:rsidR="008D2EB5">
        <w:rPr>
          <w:rFonts w:ascii="Calibri" w:hAnsi="Calibri"/>
        </w:rPr>
        <w:t xml:space="preserve"> our </w:t>
      </w:r>
      <w:del w:id="199" w:author="Jamie Birch" w:date="2016-01-13T18:39:00Z">
        <w:r w:rsidR="008D2EB5" w:rsidDel="0064274B">
          <w:rPr>
            <w:rFonts w:ascii="Calibri" w:hAnsi="Calibri"/>
          </w:rPr>
          <w:delText xml:space="preserve">details </w:delText>
        </w:r>
      </w:del>
      <w:ins w:id="200" w:author="Jamie Birch" w:date="2016-01-13T18:39:00Z">
        <w:r w:rsidR="0064274B">
          <w:rPr>
            <w:rFonts w:ascii="Calibri" w:hAnsi="Calibri"/>
          </w:rPr>
          <w:t xml:space="preserve">detailed </w:t>
        </w:r>
      </w:ins>
      <w:r w:rsidR="008D2EB5">
        <w:rPr>
          <w:rFonts w:ascii="Calibri" w:hAnsi="Calibri"/>
        </w:rPr>
        <w:t xml:space="preserve">discussions with school pupils, we </w:t>
      </w:r>
      <w:r>
        <w:rPr>
          <w:rFonts w:ascii="Calibri" w:hAnsi="Calibri"/>
        </w:rPr>
        <w:t xml:space="preserve">were also granted </w:t>
      </w:r>
      <w:r w:rsidR="008D2EB5">
        <w:rPr>
          <w:rFonts w:ascii="Calibri" w:hAnsi="Calibri"/>
        </w:rPr>
        <w:t xml:space="preserve">a </w:t>
      </w:r>
      <w:r>
        <w:rPr>
          <w:rFonts w:ascii="Calibri" w:hAnsi="Calibri"/>
        </w:rPr>
        <w:t xml:space="preserve">30 minute </w:t>
      </w:r>
      <w:r w:rsidR="008D2EB5">
        <w:rPr>
          <w:rFonts w:ascii="Calibri" w:hAnsi="Calibri"/>
        </w:rPr>
        <w:t xml:space="preserve">meeting with </w:t>
      </w:r>
      <w:del w:id="201" w:author="Jamie Birch" w:date="2016-01-13T18:40:00Z">
        <w:r w:rsidDel="0064274B">
          <w:rPr>
            <w:rFonts w:ascii="Calibri" w:hAnsi="Calibri"/>
          </w:rPr>
          <w:delText>“can’t remember her name”</w:delText>
        </w:r>
      </w:del>
      <w:ins w:id="202" w:author="Jamie Birch" w:date="2016-01-13T18:40:00Z">
        <w:r w:rsidR="0064274B">
          <w:rPr>
            <w:rFonts w:ascii="Calibri" w:hAnsi="Calibri"/>
          </w:rPr>
          <w:t>Amy Finney</w:t>
        </w:r>
      </w:ins>
      <w:r>
        <w:rPr>
          <w:rFonts w:ascii="Calibri" w:hAnsi="Calibri"/>
        </w:rPr>
        <w:t>,</w:t>
      </w:r>
      <w:r w:rsidR="008D2EB5">
        <w:rPr>
          <w:rFonts w:ascii="Calibri" w:hAnsi="Calibri"/>
        </w:rPr>
        <w:t xml:space="preserve"> the head of IT at Bristol Grammar School</w:t>
      </w:r>
      <w:r w:rsidR="00582223">
        <w:rPr>
          <w:rFonts w:ascii="Calibri" w:hAnsi="Calibri"/>
        </w:rPr>
        <w:t xml:space="preserve">. </w:t>
      </w:r>
      <w:r w:rsidRPr="0031305E">
        <w:rPr>
          <w:rFonts w:ascii="Calibri" w:hAnsi="Calibri"/>
        </w:rPr>
        <w:t xml:space="preserve">Her very informative insights regarding the development of a computer science education game </w:t>
      </w:r>
      <w:r w:rsidR="00582223">
        <w:rPr>
          <w:rFonts w:ascii="Calibri" w:hAnsi="Calibri"/>
        </w:rPr>
        <w:t>are</w:t>
      </w:r>
      <w:r w:rsidRPr="0031305E">
        <w:rPr>
          <w:rFonts w:ascii="Calibri" w:hAnsi="Calibri"/>
        </w:rPr>
        <w:t xml:space="preserve"> summarised by three key points.</w:t>
      </w:r>
    </w:p>
    <w:p w14:paraId="4E62071C" w14:textId="77777777" w:rsidR="002A3EED" w:rsidRPr="0031305E" w:rsidRDefault="002A3EED" w:rsidP="00EB2EF5">
      <w:pPr>
        <w:jc w:val="both"/>
        <w:rPr>
          <w:rFonts w:ascii="Calibri" w:hAnsi="Calibri"/>
        </w:rPr>
      </w:pPr>
      <w:r w:rsidRPr="0031305E">
        <w:rPr>
          <w:rFonts w:ascii="Calibri" w:hAnsi="Calibri"/>
        </w:rPr>
        <w:lastRenderedPageBreak/>
        <w:t>The game should be:</w:t>
      </w:r>
    </w:p>
    <w:p w14:paraId="21B7A254" w14:textId="3DB0776A" w:rsidR="0031305E" w:rsidRDefault="00582223">
      <w:pPr>
        <w:pStyle w:val="ListParagraph"/>
        <w:numPr>
          <w:ilvl w:val="0"/>
          <w:numId w:val="17"/>
        </w:numPr>
        <w:jc w:val="both"/>
        <w:rPr>
          <w:rFonts w:ascii="Calibri" w:eastAsia="Calibri" w:hAnsi="Calibri" w:cs="Calibri"/>
        </w:rPr>
      </w:pPr>
      <w:r w:rsidRPr="7AE88255">
        <w:rPr>
          <w:rFonts w:ascii="Calibri" w:eastAsia="Calibri" w:hAnsi="Calibri" w:cs="Calibri"/>
          <w:b/>
          <w:bCs/>
          <w:rPrChange w:id="203" w:author="來賓" w:date="2016-01-14T11:55:00Z">
            <w:rPr>
              <w:rFonts w:ascii="Calibri" w:hAnsi="Calibri"/>
              <w:b/>
            </w:rPr>
          </w:rPrChange>
        </w:rPr>
        <w:t>FORGIVING</w:t>
      </w:r>
      <w:r w:rsidR="0031305E" w:rsidRPr="7AE88255">
        <w:rPr>
          <w:rFonts w:ascii="Calibri" w:eastAsia="Calibri" w:hAnsi="Calibri" w:cs="Calibri"/>
          <w:rPrChange w:id="204" w:author="來賓" w:date="2016-01-14T11:55:00Z">
            <w:rPr>
              <w:rFonts w:ascii="Calibri" w:hAnsi="Calibri"/>
            </w:rPr>
          </w:rPrChange>
        </w:rPr>
        <w:t>/robust</w:t>
      </w:r>
      <w:del w:id="205" w:author="Jamie Birch" w:date="2016-01-13T18:41:00Z">
        <w:r w:rsidR="0031305E" w:rsidDel="006E7F6F">
          <w:rPr>
            <w:rFonts w:ascii="Calibri" w:hAnsi="Calibri"/>
          </w:rPr>
          <w:delText xml:space="preserve">, </w:delText>
        </w:r>
      </w:del>
      <w:ins w:id="206" w:author="Jamie Birch" w:date="2016-01-13T18:41:00Z">
        <w:r w:rsidR="006E7F6F" w:rsidRPr="7AE88255">
          <w:rPr>
            <w:rFonts w:ascii="Calibri" w:eastAsia="Calibri" w:hAnsi="Calibri" w:cs="Calibri"/>
            <w:rPrChange w:id="207" w:author="來賓" w:date="2016-01-14T11:55:00Z">
              <w:rPr>
                <w:rFonts w:ascii="Calibri" w:hAnsi="Calibri"/>
              </w:rPr>
            </w:rPrChange>
          </w:rPr>
          <w:t xml:space="preserve">; </w:t>
        </w:r>
      </w:ins>
      <w:r w:rsidR="0031305E" w:rsidRPr="7AE88255">
        <w:rPr>
          <w:rFonts w:ascii="Calibri" w:eastAsia="Calibri" w:hAnsi="Calibri" w:cs="Calibri"/>
          <w:rPrChange w:id="208" w:author="來賓" w:date="2016-01-14T11:55:00Z">
            <w:rPr>
              <w:rFonts w:ascii="Calibri" w:hAnsi="Calibri"/>
            </w:rPr>
          </w:rPrChange>
        </w:rPr>
        <w:t>“</w:t>
      </w:r>
      <w:del w:id="209" w:author="Jamie Birch" w:date="2016-01-13T18:40:00Z">
        <w:r w:rsidR="0031305E" w:rsidRPr="0031305E" w:rsidDel="0064274B">
          <w:rPr>
            <w:rFonts w:ascii="Calibri" w:hAnsi="Calibri"/>
          </w:rPr>
          <w:delText xml:space="preserve">if </w:delText>
        </w:r>
      </w:del>
      <w:ins w:id="210" w:author="Jamie Birch" w:date="2016-01-13T18:40:00Z">
        <w:r w:rsidR="0064274B" w:rsidRPr="7AE88255">
          <w:rPr>
            <w:rFonts w:ascii="Calibri" w:eastAsia="Calibri" w:hAnsi="Calibri" w:cs="Calibri"/>
            <w:rPrChange w:id="211" w:author="來賓" w:date="2016-01-14T11:55:00Z">
              <w:rPr>
                <w:rFonts w:ascii="Calibri" w:hAnsi="Calibri"/>
              </w:rPr>
            </w:rPrChange>
          </w:rPr>
          <w:t xml:space="preserve">If </w:t>
        </w:r>
      </w:ins>
      <w:r w:rsidR="0031305E" w:rsidRPr="7AE88255">
        <w:rPr>
          <w:rFonts w:ascii="Calibri" w:eastAsia="Calibri" w:hAnsi="Calibri" w:cs="Calibri"/>
          <w:rPrChange w:id="212" w:author="來賓" w:date="2016-01-14T11:55:00Z">
            <w:rPr>
              <w:rFonts w:ascii="Calibri" w:hAnsi="Calibri"/>
            </w:rPr>
          </w:rPrChange>
        </w:rPr>
        <w:t>it is too difficult, and too easy to make mistakes</w:t>
      </w:r>
      <w:ins w:id="213" w:author="Jamie Birch" w:date="2016-01-13T18:40:00Z">
        <w:r w:rsidR="0064274B" w:rsidRPr="7AE88255">
          <w:rPr>
            <w:rFonts w:ascii="Calibri" w:eastAsia="Calibri" w:hAnsi="Calibri" w:cs="Calibri"/>
            <w:rPrChange w:id="214" w:author="來賓" w:date="2016-01-14T11:55:00Z">
              <w:rPr>
                <w:rFonts w:ascii="Calibri" w:hAnsi="Calibri"/>
              </w:rPr>
            </w:rPrChange>
          </w:rPr>
          <w:t>,</w:t>
        </w:r>
      </w:ins>
      <w:r w:rsidR="0031305E" w:rsidRPr="7AE88255">
        <w:rPr>
          <w:rFonts w:ascii="Calibri" w:eastAsia="Calibri" w:hAnsi="Calibri" w:cs="Calibri"/>
          <w:rPrChange w:id="215" w:author="來賓" w:date="2016-01-14T11:55:00Z">
            <w:rPr>
              <w:rFonts w:ascii="Calibri" w:hAnsi="Calibri"/>
            </w:rPr>
          </w:rPrChange>
        </w:rPr>
        <w:t xml:space="preserve"> they will </w:t>
      </w:r>
      <w:del w:id="216" w:author="Jamie Birch" w:date="2016-01-13T18:40:00Z">
        <w:r w:rsidR="0031305E" w:rsidDel="0064274B">
          <w:rPr>
            <w:rFonts w:ascii="Calibri" w:hAnsi="Calibri"/>
          </w:rPr>
          <w:delText xml:space="preserve">also </w:delText>
        </w:r>
      </w:del>
      <w:r w:rsidR="0031305E" w:rsidRPr="7AE88255">
        <w:rPr>
          <w:rFonts w:ascii="Calibri" w:eastAsia="Calibri" w:hAnsi="Calibri" w:cs="Calibri"/>
          <w:rPrChange w:id="217" w:author="來賓" w:date="2016-01-14T11:55:00Z">
            <w:rPr>
              <w:rFonts w:ascii="Calibri" w:hAnsi="Calibri"/>
            </w:rPr>
          </w:rPrChange>
        </w:rPr>
        <w:t>lose interest”</w:t>
      </w:r>
      <w:r w:rsidRPr="7AE88255">
        <w:rPr>
          <w:rFonts w:ascii="Calibri" w:eastAsia="Calibri" w:hAnsi="Calibri" w:cs="Calibri"/>
          <w:rPrChange w:id="218" w:author="來賓" w:date="2016-01-14T11:55:00Z">
            <w:rPr>
              <w:rFonts w:ascii="Calibri" w:hAnsi="Calibri"/>
            </w:rPr>
          </w:rPrChange>
        </w:rPr>
        <w:t>. (</w:t>
      </w:r>
      <w:del w:id="219" w:author="Jamie Birch" w:date="2016-01-13T18:40:00Z">
        <w:r w:rsidDel="0064274B">
          <w:rPr>
            <w:rFonts w:ascii="Calibri" w:hAnsi="Calibri"/>
          </w:rPr>
          <w:delText xml:space="preserve">Block </w:delText>
        </w:r>
      </w:del>
      <w:ins w:id="220" w:author="Jamie Birch" w:date="2016-01-13T18:40:00Z">
        <w:r w:rsidR="0064274B" w:rsidRPr="7AE88255">
          <w:rPr>
            <w:rFonts w:ascii="Calibri" w:eastAsia="Calibri" w:hAnsi="Calibri" w:cs="Calibri"/>
            <w:rPrChange w:id="221" w:author="來賓" w:date="2016-01-14T11:55:00Z">
              <w:rPr>
                <w:rFonts w:ascii="Calibri" w:hAnsi="Calibri"/>
              </w:rPr>
            </w:rPrChange>
          </w:rPr>
          <w:t>Block-</w:t>
        </w:r>
      </w:ins>
      <w:r w:rsidRPr="7AE88255">
        <w:rPr>
          <w:rFonts w:ascii="Calibri" w:eastAsia="Calibri" w:hAnsi="Calibri" w:cs="Calibri"/>
          <w:rPrChange w:id="222" w:author="來賓" w:date="2016-01-14T11:55:00Z">
            <w:rPr>
              <w:rFonts w:ascii="Calibri" w:hAnsi="Calibri"/>
            </w:rPr>
          </w:rPrChange>
        </w:rPr>
        <w:t>based scripting like Scratch is very good for this!).</w:t>
      </w:r>
    </w:p>
    <w:p w14:paraId="1CDB2C3C" w14:textId="77777777" w:rsidR="00582223" w:rsidRDefault="00582223" w:rsidP="00582223">
      <w:pPr>
        <w:pStyle w:val="ListParagraph"/>
        <w:ind w:left="1080"/>
        <w:jc w:val="both"/>
        <w:rPr>
          <w:rFonts w:ascii="Calibri" w:hAnsi="Calibri"/>
        </w:rPr>
      </w:pPr>
    </w:p>
    <w:p w14:paraId="1F3CCAB9" w14:textId="63085880" w:rsidR="0031305E" w:rsidRDefault="00736F9D">
      <w:pPr>
        <w:pStyle w:val="ListParagraph"/>
        <w:numPr>
          <w:ilvl w:val="0"/>
          <w:numId w:val="17"/>
        </w:numPr>
        <w:jc w:val="both"/>
        <w:rPr>
          <w:rFonts w:ascii="Calibri" w:eastAsia="Calibri" w:hAnsi="Calibri" w:cs="Calibri"/>
        </w:rPr>
      </w:pPr>
      <w:r w:rsidRPr="19C3F194">
        <w:rPr>
          <w:rFonts w:ascii="Calibri" w:eastAsia="Calibri" w:hAnsi="Calibri" w:cs="Calibri"/>
          <w:rPrChange w:id="223" w:author="secarter90@aol.co.uk" w:date="2016-01-14T12:12:00Z">
            <w:rPr>
              <w:rFonts w:ascii="Calibri" w:hAnsi="Calibri"/>
            </w:rPr>
          </w:rPrChange>
        </w:rPr>
        <w:t xml:space="preserve">It should </w:t>
      </w:r>
      <w:r w:rsidR="00582223" w:rsidRPr="19C3F194">
        <w:rPr>
          <w:rFonts w:ascii="Calibri" w:eastAsia="Calibri" w:hAnsi="Calibri" w:cs="Calibri"/>
          <w:rPrChange w:id="224" w:author="secarter90@aol.co.uk" w:date="2016-01-14T12:12:00Z">
            <w:rPr>
              <w:rFonts w:ascii="Calibri" w:hAnsi="Calibri"/>
            </w:rPr>
          </w:rPrChange>
        </w:rPr>
        <w:t xml:space="preserve">be </w:t>
      </w:r>
      <w:r w:rsidR="00582223" w:rsidRPr="19C3F194">
        <w:rPr>
          <w:rFonts w:ascii="Calibri" w:eastAsia="Calibri" w:hAnsi="Calibri" w:cs="Calibri"/>
          <w:b/>
          <w:bCs/>
          <w:rPrChange w:id="225" w:author="secarter90@aol.co.uk" w:date="2016-01-14T12:12:00Z">
            <w:rPr>
              <w:rFonts w:ascii="Calibri" w:hAnsi="Calibri"/>
              <w:b/>
            </w:rPr>
          </w:rPrChange>
        </w:rPr>
        <w:t>RESPONSIVE</w:t>
      </w:r>
      <w:ins w:id="226" w:author="Jamie Birch" w:date="2016-01-13T18:41:00Z">
        <w:r w:rsidR="0064274B" w:rsidRPr="19C3F194">
          <w:rPr>
            <w:rFonts w:ascii="Calibri" w:eastAsia="Calibri" w:hAnsi="Calibri" w:cs="Calibri"/>
            <w:rPrChange w:id="227" w:author="secarter90@aol.co.uk" w:date="2016-01-14T12:12:00Z">
              <w:rPr>
                <w:rFonts w:ascii="Calibri" w:hAnsi="Calibri"/>
                <w:b/>
              </w:rPr>
            </w:rPrChange>
          </w:rPr>
          <w:t>, ie.</w:t>
        </w:r>
      </w:ins>
      <w:r w:rsidR="00582223" w:rsidRPr="19C3F194">
        <w:rPr>
          <w:rFonts w:ascii="Calibri" w:eastAsia="Calibri" w:hAnsi="Calibri" w:cs="Calibri"/>
          <w:rPrChange w:id="228" w:author="secarter90@aol.co.uk" w:date="2016-01-14T12:12:00Z">
            <w:rPr>
              <w:rFonts w:ascii="Calibri" w:hAnsi="Calibri"/>
            </w:rPr>
          </w:rPrChange>
        </w:rPr>
        <w:t xml:space="preserve"> </w:t>
      </w:r>
      <w:r w:rsidRPr="19C3F194">
        <w:rPr>
          <w:rFonts w:ascii="Calibri" w:eastAsia="Calibri" w:hAnsi="Calibri" w:cs="Calibri"/>
          <w:rPrChange w:id="229" w:author="secarter90@aol.co.uk" w:date="2016-01-14T12:12:00Z">
            <w:rPr>
              <w:rFonts w:ascii="Calibri" w:hAnsi="Calibri"/>
            </w:rPr>
          </w:rPrChange>
        </w:rPr>
        <w:t>have instant results</w:t>
      </w:r>
      <w:del w:id="230" w:author="Jamie Birch" w:date="2016-01-13T18:41:00Z">
        <w:r w:rsidDel="006E7F6F">
          <w:rPr>
            <w:rFonts w:ascii="Calibri" w:hAnsi="Calibri"/>
          </w:rPr>
          <w:delText xml:space="preserve">, </w:delText>
        </w:r>
      </w:del>
      <w:ins w:id="231" w:author="Jamie Birch" w:date="2016-01-13T18:41:00Z">
        <w:r w:rsidR="006E7F6F" w:rsidRPr="19C3F194">
          <w:rPr>
            <w:rFonts w:ascii="Calibri" w:eastAsia="Calibri" w:hAnsi="Calibri" w:cs="Calibri"/>
            <w:rPrChange w:id="232" w:author="secarter90@aol.co.uk" w:date="2016-01-14T12:12:00Z">
              <w:rPr>
                <w:rFonts w:ascii="Calibri" w:hAnsi="Calibri"/>
              </w:rPr>
            </w:rPrChange>
          </w:rPr>
          <w:t xml:space="preserve">; </w:t>
        </w:r>
      </w:ins>
      <w:r w:rsidRPr="19C3F194">
        <w:rPr>
          <w:rFonts w:ascii="Calibri" w:eastAsia="Calibri" w:hAnsi="Calibri" w:cs="Calibri"/>
          <w:rPrChange w:id="233" w:author="secarter90@aol.co.uk" w:date="2016-01-14T12:12:00Z">
            <w:rPr>
              <w:rFonts w:ascii="Calibri" w:hAnsi="Calibri"/>
            </w:rPr>
          </w:rPrChange>
        </w:rPr>
        <w:t>“</w:t>
      </w:r>
      <w:del w:id="234" w:author="Jamie Birch" w:date="2016-01-13T18:41:00Z">
        <w:r w:rsidR="00EB525E" w:rsidRPr="00736F9D" w:rsidDel="006E7F6F">
          <w:rPr>
            <w:rFonts w:ascii="Calibri" w:hAnsi="Calibri"/>
          </w:rPr>
          <w:delText xml:space="preserve">if </w:delText>
        </w:r>
      </w:del>
      <w:ins w:id="235" w:author="Jamie Birch" w:date="2016-01-13T18:41:00Z">
        <w:r w:rsidR="006E7F6F" w:rsidRPr="19C3F194">
          <w:rPr>
            <w:rFonts w:ascii="Calibri" w:eastAsia="Calibri" w:hAnsi="Calibri" w:cs="Calibri"/>
            <w:rPrChange w:id="236" w:author="secarter90@aol.co.uk" w:date="2016-01-14T12:12:00Z">
              <w:rPr>
                <w:rFonts w:ascii="Calibri" w:hAnsi="Calibri"/>
              </w:rPr>
            </w:rPrChange>
          </w:rPr>
          <w:t xml:space="preserve">If </w:t>
        </w:r>
      </w:ins>
      <w:r w:rsidR="00EB525E" w:rsidRPr="19C3F194">
        <w:rPr>
          <w:rFonts w:ascii="Calibri" w:eastAsia="Calibri" w:hAnsi="Calibri" w:cs="Calibri"/>
          <w:rPrChange w:id="237" w:author="secarter90@aol.co.uk" w:date="2016-01-14T12:12:00Z">
            <w:rPr>
              <w:rFonts w:ascii="Calibri" w:hAnsi="Calibri"/>
            </w:rPr>
          </w:rPrChange>
        </w:rPr>
        <w:t>the children don’t see the results of what they’re doing very quickly</w:t>
      </w:r>
      <w:ins w:id="238" w:author="Jamie Birch" w:date="2016-01-13T18:41:00Z">
        <w:r w:rsidR="006E7F6F" w:rsidRPr="19C3F194">
          <w:rPr>
            <w:rFonts w:ascii="Calibri" w:eastAsia="Calibri" w:hAnsi="Calibri" w:cs="Calibri"/>
            <w:rPrChange w:id="239" w:author="secarter90@aol.co.uk" w:date="2016-01-14T12:12:00Z">
              <w:rPr>
                <w:rFonts w:ascii="Calibri" w:hAnsi="Calibri"/>
              </w:rPr>
            </w:rPrChange>
          </w:rPr>
          <w:t>,</w:t>
        </w:r>
      </w:ins>
      <w:r w:rsidR="00EB525E" w:rsidRPr="19C3F194">
        <w:rPr>
          <w:rFonts w:ascii="Calibri" w:eastAsia="Calibri" w:hAnsi="Calibri" w:cs="Calibri"/>
          <w:rPrChange w:id="240" w:author="secarter90@aol.co.uk" w:date="2016-01-14T12:12:00Z">
            <w:rPr>
              <w:rFonts w:ascii="Calibri" w:hAnsi="Calibri"/>
            </w:rPr>
          </w:rPrChange>
        </w:rPr>
        <w:t xml:space="preserve"> then they will lose intere</w:t>
      </w:r>
      <w:r w:rsidRPr="19C3F194">
        <w:rPr>
          <w:rFonts w:ascii="Calibri" w:eastAsia="Calibri" w:hAnsi="Calibri" w:cs="Calibri"/>
          <w:rPrChange w:id="241" w:author="secarter90@aol.co.uk" w:date="2016-01-14T12:12:00Z">
            <w:rPr>
              <w:rFonts w:ascii="Calibri" w:hAnsi="Calibri"/>
            </w:rPr>
          </w:rPrChange>
        </w:rPr>
        <w:t>st”</w:t>
      </w:r>
      <w:r w:rsidR="00582223" w:rsidRPr="19C3F194">
        <w:rPr>
          <w:rFonts w:ascii="Calibri" w:eastAsia="Calibri" w:hAnsi="Calibri" w:cs="Calibri"/>
          <w:rPrChange w:id="242" w:author="secarter90@aol.co.uk" w:date="2016-01-14T12:12:00Z">
            <w:rPr>
              <w:rFonts w:ascii="Calibri" w:hAnsi="Calibri"/>
            </w:rPr>
          </w:rPrChange>
        </w:rPr>
        <w:t xml:space="preserve">. </w:t>
      </w:r>
      <w:del w:id="243" w:author="Jamie Birch" w:date="2016-01-13T18:42:00Z">
        <w:r w:rsidR="00582223" w:rsidDel="006E7F6F">
          <w:rPr>
            <w:rFonts w:ascii="Calibri" w:hAnsi="Calibri"/>
          </w:rPr>
          <w:delText>(</w:delText>
        </w:r>
      </w:del>
      <w:ins w:id="244" w:author="Jamie Birch" w:date="2016-01-13T18:42:00Z">
        <w:r w:rsidR="006E7F6F" w:rsidRPr="19C3F194">
          <w:rPr>
            <w:rFonts w:ascii="Calibri" w:eastAsia="Calibri" w:hAnsi="Calibri" w:cs="Calibri"/>
            <w:rPrChange w:id="245" w:author="secarter90@aol.co.uk" w:date="2016-01-14T12:12:00Z">
              <w:rPr>
                <w:rFonts w:ascii="Calibri" w:hAnsi="Calibri"/>
              </w:rPr>
            </w:rPrChange>
          </w:rPr>
          <w:t xml:space="preserve">That is to say, </w:t>
        </w:r>
      </w:ins>
      <w:del w:id="246" w:author="Jamie Birch" w:date="2016-01-13T18:42:00Z">
        <w:r w:rsidR="00582223" w:rsidDel="006E7F6F">
          <w:rPr>
            <w:rFonts w:ascii="Calibri" w:hAnsi="Calibri"/>
          </w:rPr>
          <w:delText xml:space="preserve">Avoid </w:delText>
        </w:r>
      </w:del>
      <w:ins w:id="247" w:author="Jamie Birch" w:date="2016-01-13T18:42:00Z">
        <w:r w:rsidR="006E7F6F" w:rsidRPr="19C3F194">
          <w:rPr>
            <w:rFonts w:ascii="Calibri" w:eastAsia="Calibri" w:hAnsi="Calibri" w:cs="Calibri"/>
            <w:rPrChange w:id="248" w:author="secarter90@aol.co.uk" w:date="2016-01-14T12:12:00Z">
              <w:rPr>
                <w:rFonts w:ascii="Calibri" w:hAnsi="Calibri"/>
              </w:rPr>
            </w:rPrChange>
          </w:rPr>
          <w:t xml:space="preserve">we should avoid </w:t>
        </w:r>
      </w:ins>
      <w:r w:rsidR="00582223" w:rsidRPr="19C3F194">
        <w:rPr>
          <w:rFonts w:ascii="Calibri" w:eastAsia="Calibri" w:hAnsi="Calibri" w:cs="Calibri"/>
          <w:rPrChange w:id="249" w:author="secarter90@aol.co.uk" w:date="2016-01-14T12:12:00Z">
            <w:rPr>
              <w:rFonts w:ascii="Calibri" w:hAnsi="Calibri"/>
            </w:rPr>
          </w:rPrChange>
        </w:rPr>
        <w:t>having long periods where users have to work on code with nothing else happening</w:t>
      </w:r>
      <w:del w:id="250" w:author="Jamie Birch" w:date="2016-01-13T18:42:00Z">
        <w:r w:rsidR="00582223" w:rsidDel="006E7F6F">
          <w:rPr>
            <w:rFonts w:ascii="Calibri" w:hAnsi="Calibri"/>
          </w:rPr>
          <w:delText>)</w:delText>
        </w:r>
      </w:del>
      <w:r w:rsidR="00582223" w:rsidRPr="19C3F194">
        <w:rPr>
          <w:rFonts w:ascii="Calibri" w:eastAsia="Calibri" w:hAnsi="Calibri" w:cs="Calibri"/>
          <w:rPrChange w:id="251" w:author="secarter90@aol.co.uk" w:date="2016-01-14T12:12:00Z">
            <w:rPr>
              <w:rFonts w:ascii="Calibri" w:hAnsi="Calibri"/>
            </w:rPr>
          </w:rPrChange>
        </w:rPr>
        <w:t>.</w:t>
      </w:r>
    </w:p>
    <w:p w14:paraId="7A39D546" w14:textId="77777777" w:rsidR="00582223" w:rsidRPr="00582223" w:rsidRDefault="00582223" w:rsidP="00582223">
      <w:pPr>
        <w:pStyle w:val="ListParagraph"/>
        <w:rPr>
          <w:rFonts w:ascii="Calibri" w:hAnsi="Calibri"/>
        </w:rPr>
      </w:pPr>
    </w:p>
    <w:p w14:paraId="17B7D5DE" w14:textId="3E229B20" w:rsidR="0031305E" w:rsidRPr="00582223" w:rsidRDefault="00582223">
      <w:pPr>
        <w:pStyle w:val="ListParagraph"/>
        <w:numPr>
          <w:ilvl w:val="0"/>
          <w:numId w:val="17"/>
        </w:numPr>
        <w:jc w:val="both"/>
        <w:rPr>
          <w:rFonts w:ascii="Calibri" w:eastAsia="Calibri" w:hAnsi="Calibri" w:cs="Calibri"/>
        </w:rPr>
      </w:pPr>
      <w:r w:rsidRPr="7AE88255">
        <w:rPr>
          <w:rFonts w:ascii="Calibri" w:eastAsia="Calibri" w:hAnsi="Calibri" w:cs="Calibri"/>
          <w:rPrChange w:id="252" w:author="來賓" w:date="2016-01-14T11:55:00Z">
            <w:rPr>
              <w:rFonts w:ascii="Calibri" w:hAnsi="Calibri"/>
            </w:rPr>
          </w:rPrChange>
        </w:rPr>
        <w:t xml:space="preserve">It should have </w:t>
      </w:r>
      <w:r w:rsidRPr="7AE88255">
        <w:rPr>
          <w:rFonts w:ascii="Calibri" w:eastAsia="Calibri" w:hAnsi="Calibri" w:cs="Calibri"/>
          <w:b/>
          <w:bCs/>
          <w:rPrChange w:id="253" w:author="來賓" w:date="2016-01-14T11:55:00Z">
            <w:rPr>
              <w:rFonts w:ascii="Calibri" w:hAnsi="Calibri"/>
              <w:b/>
            </w:rPr>
          </w:rPrChange>
        </w:rPr>
        <w:t>DEPTH</w:t>
      </w:r>
      <w:del w:id="254" w:author="Jamie Birch" w:date="2016-01-13T18:43:00Z">
        <w:r w:rsidDel="00DB2767">
          <w:rPr>
            <w:rFonts w:ascii="Calibri" w:hAnsi="Calibri"/>
          </w:rPr>
          <w:delText xml:space="preserve">, </w:delText>
        </w:r>
      </w:del>
      <w:ins w:id="255" w:author="Jamie Birch" w:date="2016-01-13T18:43:00Z">
        <w:r w:rsidR="00DB2767" w:rsidRPr="7AE88255">
          <w:rPr>
            <w:rFonts w:ascii="Calibri" w:eastAsia="Calibri" w:hAnsi="Calibri" w:cs="Calibri"/>
            <w:rPrChange w:id="256" w:author="來賓" w:date="2016-01-14T11:55:00Z">
              <w:rPr>
                <w:rFonts w:ascii="Calibri" w:hAnsi="Calibri"/>
              </w:rPr>
            </w:rPrChange>
          </w:rPr>
          <w:t>;</w:t>
        </w:r>
      </w:ins>
      <w:ins w:id="257" w:author="Jamie Birch" w:date="2016-01-13T18:42:00Z">
        <w:r w:rsidR="00DB2767" w:rsidRPr="7AE88255">
          <w:rPr>
            <w:rFonts w:ascii="Calibri" w:eastAsia="Calibri" w:hAnsi="Calibri" w:cs="Calibri"/>
            <w:rPrChange w:id="258" w:author="來賓" w:date="2016-01-14T11:55:00Z">
              <w:rPr>
                <w:rFonts w:ascii="Calibri" w:hAnsi="Calibri"/>
              </w:rPr>
            </w:rPrChange>
          </w:rPr>
          <w:t xml:space="preserve"> </w:t>
        </w:r>
      </w:ins>
      <w:ins w:id="259" w:author="Jamie Birch" w:date="2016-01-13T18:43:00Z">
        <w:r w:rsidR="00DB2767" w:rsidRPr="7AE88255">
          <w:rPr>
            <w:rFonts w:ascii="Calibri" w:eastAsia="Calibri" w:hAnsi="Calibri" w:cs="Calibri"/>
            <w:rPrChange w:id="260" w:author="來賓" w:date="2016-01-14T11:55:00Z">
              <w:rPr>
                <w:rFonts w:ascii="Calibri" w:hAnsi="Calibri"/>
              </w:rPr>
            </w:rPrChange>
          </w:rPr>
          <w:t>“</w:t>
        </w:r>
      </w:ins>
      <w:del w:id="261" w:author="Jamie Birch" w:date="2016-01-13T18:43:00Z">
        <w:r w:rsidDel="00DB2767">
          <w:rPr>
            <w:rFonts w:ascii="Calibri" w:hAnsi="Calibri"/>
          </w:rPr>
          <w:delText xml:space="preserve">users </w:delText>
        </w:r>
      </w:del>
      <w:ins w:id="262" w:author="Jamie Birch" w:date="2016-01-13T18:43:00Z">
        <w:r w:rsidR="00DB2767" w:rsidRPr="7AE88255">
          <w:rPr>
            <w:rFonts w:ascii="Calibri" w:eastAsia="Calibri" w:hAnsi="Calibri" w:cs="Calibri"/>
            <w:rPrChange w:id="263" w:author="來賓" w:date="2016-01-14T11:55:00Z">
              <w:rPr>
                <w:rFonts w:ascii="Calibri" w:hAnsi="Calibri"/>
              </w:rPr>
            </w:rPrChange>
          </w:rPr>
          <w:t xml:space="preserve">Users </w:t>
        </w:r>
      </w:ins>
      <w:r w:rsidRPr="7AE88255">
        <w:rPr>
          <w:rFonts w:ascii="Calibri" w:eastAsia="Calibri" w:hAnsi="Calibri" w:cs="Calibri"/>
          <w:rPrChange w:id="264" w:author="來賓" w:date="2016-01-14T11:55:00Z">
            <w:rPr>
              <w:rFonts w:ascii="Calibri" w:hAnsi="Calibri"/>
            </w:rPr>
          </w:rPrChange>
        </w:rPr>
        <w:t>will have all sorts of different skill levels – try to appeal to more than just the most experienced users</w:t>
      </w:r>
      <w:ins w:id="265" w:author="Jamie Birch" w:date="2016-01-13T18:43:00Z">
        <w:r w:rsidR="00DB2767" w:rsidRPr="7AE88255">
          <w:rPr>
            <w:rFonts w:ascii="Calibri" w:eastAsia="Calibri" w:hAnsi="Calibri" w:cs="Calibri"/>
            <w:rPrChange w:id="266" w:author="來賓" w:date="2016-01-14T11:55:00Z">
              <w:rPr>
                <w:rFonts w:ascii="Calibri" w:hAnsi="Calibri"/>
              </w:rPr>
            </w:rPrChange>
          </w:rPr>
          <w:t>”</w:t>
        </w:r>
      </w:ins>
      <w:r w:rsidRPr="7AE88255">
        <w:rPr>
          <w:rFonts w:ascii="Calibri" w:eastAsia="Calibri" w:hAnsi="Calibri" w:cs="Calibri"/>
          <w:rPrChange w:id="267" w:author="來賓" w:date="2016-01-14T11:55:00Z">
            <w:rPr>
              <w:rFonts w:ascii="Calibri" w:hAnsi="Calibri"/>
            </w:rPr>
          </w:rPrChange>
        </w:rPr>
        <w:t xml:space="preserve">. </w:t>
      </w:r>
      <w:ins w:id="268" w:author="Jamie Birch" w:date="2016-01-13T18:43:00Z">
        <w:r w:rsidR="00DB2767" w:rsidRPr="7AE88255">
          <w:rPr>
            <w:rFonts w:ascii="Calibri" w:eastAsia="Calibri" w:hAnsi="Calibri" w:cs="Calibri"/>
            <w:rPrChange w:id="269" w:author="來賓" w:date="2016-01-14T11:55:00Z">
              <w:rPr>
                <w:rFonts w:ascii="Calibri" w:hAnsi="Calibri"/>
              </w:rPr>
            </w:rPrChange>
          </w:rPr>
          <w:t xml:space="preserve">We should thus </w:t>
        </w:r>
      </w:ins>
      <w:del w:id="270" w:author="Jamie Birch" w:date="2016-01-13T18:43:00Z">
        <w:r w:rsidDel="00DB2767">
          <w:rPr>
            <w:rFonts w:ascii="Calibri" w:hAnsi="Calibri"/>
          </w:rPr>
          <w:delText xml:space="preserve">Make </w:delText>
        </w:r>
      </w:del>
      <w:ins w:id="271" w:author="Jamie Birch" w:date="2016-01-13T18:43:00Z">
        <w:r w:rsidR="00DB2767" w:rsidRPr="7AE88255">
          <w:rPr>
            <w:rFonts w:ascii="Calibri" w:eastAsia="Calibri" w:hAnsi="Calibri" w:cs="Calibri"/>
            <w:rPrChange w:id="272" w:author="來賓" w:date="2016-01-14T11:55:00Z">
              <w:rPr>
                <w:rFonts w:ascii="Calibri" w:hAnsi="Calibri"/>
              </w:rPr>
            </w:rPrChange>
          </w:rPr>
          <w:t>en</w:t>
        </w:r>
      </w:ins>
      <w:r w:rsidRPr="7AE88255">
        <w:rPr>
          <w:rFonts w:ascii="Calibri" w:eastAsia="Calibri" w:hAnsi="Calibri" w:cs="Calibri"/>
          <w:rPrChange w:id="273" w:author="來賓" w:date="2016-01-14T11:55:00Z">
            <w:rPr>
              <w:rFonts w:ascii="Calibri" w:hAnsi="Calibri"/>
            </w:rPr>
          </w:rPrChange>
        </w:rPr>
        <w:t xml:space="preserve">sure </w:t>
      </w:r>
      <w:ins w:id="274" w:author="Jamie Birch" w:date="2016-01-13T18:43:00Z">
        <w:r w:rsidR="00DB2767" w:rsidRPr="7AE88255">
          <w:rPr>
            <w:rFonts w:ascii="Calibri" w:eastAsia="Calibri" w:hAnsi="Calibri" w:cs="Calibri"/>
            <w:rPrChange w:id="275" w:author="來賓" w:date="2016-01-14T11:55:00Z">
              <w:rPr>
                <w:rFonts w:ascii="Calibri" w:hAnsi="Calibri"/>
              </w:rPr>
            </w:rPrChange>
          </w:rPr>
          <w:t xml:space="preserve">that </w:t>
        </w:r>
      </w:ins>
      <w:r w:rsidRPr="7AE88255">
        <w:rPr>
          <w:rFonts w:ascii="Calibri" w:eastAsia="Calibri" w:hAnsi="Calibri" w:cs="Calibri"/>
          <w:rPrChange w:id="276" w:author="來賓" w:date="2016-01-14T11:55:00Z">
            <w:rPr>
              <w:rFonts w:ascii="Calibri" w:hAnsi="Calibri"/>
            </w:rPr>
          </w:rPrChange>
        </w:rPr>
        <w:t>the game avoids becoming one-dimensional and has variety in the challenges.</w:t>
      </w:r>
    </w:p>
    <w:p w14:paraId="02946DCF" w14:textId="4D02C8C2" w:rsidR="00582223" w:rsidRDefault="0031305E" w:rsidP="00EB2EF5">
      <w:pPr>
        <w:jc w:val="both"/>
        <w:rPr>
          <w:rFonts w:ascii="Calibri" w:hAnsi="Calibri"/>
        </w:rPr>
      </w:pPr>
      <w:r>
        <w:rPr>
          <w:rFonts w:ascii="Calibri" w:hAnsi="Calibri"/>
        </w:rPr>
        <w:t xml:space="preserve">We were also </w:t>
      </w:r>
      <w:r w:rsidR="00582223">
        <w:rPr>
          <w:rFonts w:ascii="Calibri" w:hAnsi="Calibri"/>
        </w:rPr>
        <w:t xml:space="preserve">taken through an </w:t>
      </w:r>
      <w:r>
        <w:rPr>
          <w:rFonts w:ascii="Calibri" w:hAnsi="Calibri"/>
        </w:rPr>
        <w:t xml:space="preserve">introduction to </w:t>
      </w:r>
      <w:del w:id="277" w:author="Jamie Birch" w:date="2016-01-13T18:44:00Z">
        <w:r w:rsidDel="00CA6503">
          <w:rPr>
            <w:rFonts w:ascii="Calibri" w:hAnsi="Calibri"/>
          </w:rPr>
          <w:delText>scratch</w:delText>
        </w:r>
        <w:r w:rsidR="00582223" w:rsidDel="00CA6503">
          <w:rPr>
            <w:rFonts w:ascii="Calibri" w:hAnsi="Calibri"/>
          </w:rPr>
          <w:delText xml:space="preserve"> </w:delText>
        </w:r>
      </w:del>
      <w:ins w:id="278" w:author="Jamie Birch" w:date="2016-01-13T18:44:00Z">
        <w:r w:rsidR="00CA6503">
          <w:rPr>
            <w:rFonts w:ascii="Calibri" w:hAnsi="Calibri"/>
          </w:rPr>
          <w:t xml:space="preserve">Scratch </w:t>
        </w:r>
      </w:ins>
      <w:r w:rsidR="00582223">
        <w:rPr>
          <w:rFonts w:ascii="Calibri" w:hAnsi="Calibri"/>
        </w:rPr>
        <w:t xml:space="preserve">by </w:t>
      </w:r>
      <w:del w:id="279" w:author="Jamie Birch" w:date="2016-01-13T18:44:00Z">
        <w:r w:rsidR="00582223" w:rsidDel="00C90050">
          <w:rPr>
            <w:rFonts w:ascii="Calibri" w:hAnsi="Calibri"/>
          </w:rPr>
          <w:delText>“can’t remember her name”</w:delText>
        </w:r>
      </w:del>
      <w:ins w:id="280" w:author="Jamie Birch" w:date="2016-01-13T18:44:00Z">
        <w:r w:rsidR="00C90050">
          <w:rPr>
            <w:rFonts w:ascii="Calibri" w:hAnsi="Calibri"/>
          </w:rPr>
          <w:t>the teacher</w:t>
        </w:r>
      </w:ins>
      <w:r>
        <w:rPr>
          <w:rFonts w:ascii="Calibri" w:hAnsi="Calibri"/>
        </w:rPr>
        <w:t>, which will be detailed in section “…“ (Currently on the Market).</w:t>
      </w:r>
      <w:r w:rsidR="00582223">
        <w:rPr>
          <w:rFonts w:ascii="Calibri" w:hAnsi="Calibri"/>
        </w:rPr>
        <w:t xml:space="preserve"> </w:t>
      </w:r>
      <w:del w:id="281" w:author="Jamie Birch" w:date="2016-01-13T18:45:00Z">
        <w:r w:rsidR="00582223" w:rsidDel="00C90050">
          <w:rPr>
            <w:rFonts w:ascii="Calibri" w:hAnsi="Calibri"/>
          </w:rPr>
          <w:delText>“Can’t remember her name”</w:delText>
        </w:r>
      </w:del>
      <w:ins w:id="282" w:author="Jamie Birch" w:date="2016-01-13T18:45:00Z">
        <w:r w:rsidR="00C90050">
          <w:rPr>
            <w:rFonts w:ascii="Calibri" w:hAnsi="Calibri"/>
          </w:rPr>
          <w:t>She</w:t>
        </w:r>
      </w:ins>
      <w:r w:rsidR="00582223">
        <w:rPr>
          <w:rFonts w:ascii="Calibri" w:hAnsi="Calibri"/>
        </w:rPr>
        <w:t xml:space="preserve"> emphasised the range of different abilit</w:t>
      </w:r>
      <w:ins w:id="283" w:author="Jamie Birch" w:date="2016-01-13T18:45:00Z">
        <w:r w:rsidR="005804F6">
          <w:rPr>
            <w:rFonts w:ascii="Calibri" w:hAnsi="Calibri"/>
          </w:rPr>
          <w:t>y</w:t>
        </w:r>
      </w:ins>
      <w:del w:id="284" w:author="Jamie Birch" w:date="2016-01-13T18:45:00Z">
        <w:r w:rsidR="00582223" w:rsidDel="00C90050">
          <w:rPr>
            <w:rFonts w:ascii="Calibri" w:hAnsi="Calibri"/>
          </w:rPr>
          <w:delText>ies</w:delText>
        </w:r>
      </w:del>
      <w:r w:rsidR="00582223">
        <w:rPr>
          <w:rFonts w:ascii="Calibri" w:hAnsi="Calibri"/>
        </w:rPr>
        <w:t xml:space="preserve"> and </w:t>
      </w:r>
      <w:del w:id="285" w:author="Jamie Birch" w:date="2016-01-13T18:45:00Z">
        <w:r w:rsidR="00582223" w:rsidDel="00C90050">
          <w:rPr>
            <w:rFonts w:ascii="Calibri" w:hAnsi="Calibri"/>
          </w:rPr>
          <w:delText xml:space="preserve">skill </w:delText>
        </w:r>
      </w:del>
      <w:ins w:id="286" w:author="Jamie Birch" w:date="2016-01-13T18:45:00Z">
        <w:r w:rsidR="00C90050">
          <w:rPr>
            <w:rFonts w:ascii="Calibri" w:hAnsi="Calibri"/>
          </w:rPr>
          <w:t>skill</w:t>
        </w:r>
      </w:ins>
      <w:ins w:id="287" w:author="Jamie Birch" w:date="2016-01-13T18:48:00Z">
        <w:r w:rsidR="005804F6">
          <w:rPr>
            <w:rFonts w:ascii="Calibri" w:hAnsi="Calibri"/>
          </w:rPr>
          <w:t xml:space="preserve"> </w:t>
        </w:r>
      </w:ins>
      <w:r w:rsidR="00582223">
        <w:rPr>
          <w:rFonts w:ascii="Calibri" w:hAnsi="Calibri"/>
        </w:rPr>
        <w:t xml:space="preserve">levels of pupils within the school, in terms of programming. She also mentioned a large disparity between schools, in terms of the amount of focus that is given to </w:t>
      </w:r>
      <w:r w:rsidR="00582223" w:rsidRPr="0031305E">
        <w:rPr>
          <w:rFonts w:ascii="Calibri" w:hAnsi="Calibri"/>
        </w:rPr>
        <w:t>programming and computer science education.</w:t>
      </w:r>
    </w:p>
    <w:p w14:paraId="13454E9B" w14:textId="77777777" w:rsidR="00897092" w:rsidRPr="00897092" w:rsidRDefault="00897092" w:rsidP="00EB2EF5">
      <w:pPr>
        <w:jc w:val="both"/>
        <w:rPr>
          <w:rFonts w:ascii="Calibri" w:hAnsi="Calibri"/>
          <w:b/>
        </w:rPr>
      </w:pPr>
      <w:r>
        <w:rPr>
          <w:rFonts w:ascii="Calibri" w:hAnsi="Calibri"/>
          <w:b/>
        </w:rPr>
        <w:t>Bri</w:t>
      </w:r>
      <w:r w:rsidRPr="00897092">
        <w:rPr>
          <w:rFonts w:ascii="Calibri" w:hAnsi="Calibri"/>
          <w:b/>
        </w:rPr>
        <w:t>tish Computer Science Education 1.4</w:t>
      </w:r>
    </w:p>
    <w:p w14:paraId="64E550D3" w14:textId="77777777" w:rsidR="00EB2EF5" w:rsidRPr="00582223" w:rsidRDefault="00582223" w:rsidP="00EA1788">
      <w:pPr>
        <w:rPr>
          <w:rFonts w:ascii="Calibri" w:hAnsi="Calibri"/>
          <w:color w:val="0070C0"/>
        </w:rPr>
      </w:pPr>
      <w:r w:rsidRPr="4FC723D2">
        <w:rPr>
          <w:rFonts w:ascii="Calibri" w:eastAsia="Calibri" w:hAnsi="Calibri" w:cs="Calibri"/>
          <w:color w:val="0070C0"/>
          <w:rPrChange w:id="288" w:author="Guest" w:date="2016-01-18T13:17:00Z">
            <w:rPr>
              <w:rFonts w:ascii="Calibri" w:hAnsi="Calibri"/>
              <w:color w:val="0070C0"/>
            </w:rPr>
          </w:rPrChange>
        </w:rPr>
        <w:t>/*</w:t>
      </w:r>
      <w:r w:rsidR="002A3EED" w:rsidRPr="4FC723D2">
        <w:rPr>
          <w:rFonts w:ascii="Calibri" w:eastAsia="Calibri" w:hAnsi="Calibri" w:cs="Calibri"/>
          <w:color w:val="0070C0"/>
          <w:rPrChange w:id="289" w:author="Guest" w:date="2016-01-18T13:17:00Z">
            <w:rPr>
              <w:rFonts w:ascii="Calibri" w:hAnsi="Calibri"/>
              <w:color w:val="0070C0"/>
            </w:rPr>
          </w:rPrChange>
        </w:rPr>
        <w:t xml:space="preserve"> space here for secondary market research regarding key stage 3 computer science education</w:t>
      </w:r>
    </w:p>
    <w:p w14:paraId="0606F905" w14:textId="659E94CE" w:rsidR="4FC723D2" w:rsidRDefault="6285C4E9">
      <w:pPr>
        <w:rPr>
          <w:ins w:id="290" w:author="Guest" w:date="2016-01-18T13:17:00Z"/>
        </w:rPr>
      </w:pPr>
      <w:ins w:id="291" w:author="Guest" w:date="2016-01-18T13:20:00Z">
        <w:r w:rsidRPr="6285C4E9">
          <w:t xml:space="preserve">In 2014 changes to the national </w:t>
        </w:r>
      </w:ins>
    </w:p>
    <w:p w14:paraId="4C5A8831" w14:textId="79B34D5E" w:rsidR="002A3EED" w:rsidRDefault="00EA1788" w:rsidP="00EA1788">
      <w:pPr>
        <w:rPr>
          <w:rFonts w:ascii="Calibri" w:hAnsi="Calibri"/>
          <w:sz w:val="18"/>
          <w:szCs w:val="18"/>
        </w:rPr>
      </w:pPr>
      <w:del w:id="292" w:author="Jamie Birch" w:date="2016-01-13T18:53:00Z">
        <w:r w:rsidRPr="00A419E7" w:rsidDel="00980A2C">
          <w:rPr>
            <w:rFonts w:ascii="Calibri" w:hAnsi="Calibri"/>
          </w:rPr>
          <w:delText xml:space="preserve">At </w:delText>
        </w:r>
      </w:del>
      <w:ins w:id="293" w:author="Jamie Birch" w:date="2016-01-13T18:53:00Z">
        <w:r w:rsidR="00980A2C" w:rsidRPr="19C3F194">
          <w:rPr>
            <w:rFonts w:ascii="Calibri" w:eastAsia="Calibri" w:hAnsi="Calibri" w:cs="Calibri"/>
            <w:rPrChange w:id="294" w:author="secarter90@aol.co.uk" w:date="2016-01-14T12:12:00Z">
              <w:rPr>
                <w:rFonts w:ascii="Calibri" w:hAnsi="Calibri"/>
              </w:rPr>
            </w:rPrChange>
          </w:rPr>
          <w:t xml:space="preserve">Under the </w:t>
        </w:r>
      </w:ins>
      <w:ins w:id="295" w:author="Jamie Birch" w:date="2016-01-13T18:58:00Z">
        <w:r w:rsidR="00452F7C" w:rsidRPr="19C3F194">
          <w:rPr>
            <w:rFonts w:ascii="Calibri" w:eastAsia="Calibri" w:hAnsi="Calibri" w:cs="Calibri"/>
            <w:rPrChange w:id="296" w:author="secarter90@aol.co.uk" w:date="2016-01-14T12:12:00Z">
              <w:rPr>
                <w:rFonts w:ascii="Calibri" w:hAnsi="Calibri"/>
              </w:rPr>
            </w:rPrChange>
          </w:rPr>
          <w:t>present</w:t>
        </w:r>
      </w:ins>
      <w:ins w:id="297" w:author="Jamie Birch" w:date="2016-01-13T18:53:00Z">
        <w:r w:rsidR="00980A2C" w:rsidRPr="19C3F194">
          <w:rPr>
            <w:rFonts w:ascii="Calibri" w:eastAsia="Calibri" w:hAnsi="Calibri" w:cs="Calibri"/>
            <w:rPrChange w:id="298" w:author="secarter90@aol.co.uk" w:date="2016-01-14T12:12:00Z">
              <w:rPr>
                <w:rFonts w:ascii="Calibri" w:hAnsi="Calibri"/>
              </w:rPr>
            </w:rPrChange>
          </w:rPr>
          <w:t xml:space="preserve"> curriculum, </w:t>
        </w:r>
      </w:ins>
      <w:r w:rsidRPr="19C3F194">
        <w:rPr>
          <w:rFonts w:ascii="Calibri" w:eastAsia="Calibri" w:hAnsi="Calibri" w:cs="Calibri"/>
          <w:rPrChange w:id="299" w:author="secarter90@aol.co.uk" w:date="2016-01-14T12:12:00Z">
            <w:rPr>
              <w:rFonts w:ascii="Calibri" w:hAnsi="Calibri"/>
            </w:rPr>
          </w:rPrChange>
        </w:rPr>
        <w:t>Key Stage 3 level</w:t>
      </w:r>
      <w:del w:id="300" w:author="Jamie Birch" w:date="2016-01-13T18:49:00Z">
        <w:r w:rsidRPr="00A419E7" w:rsidDel="000656C0">
          <w:rPr>
            <w:rFonts w:ascii="Calibri" w:hAnsi="Calibri"/>
          </w:rPr>
          <w:delText xml:space="preserve">, </w:delText>
        </w:r>
      </w:del>
      <w:ins w:id="301" w:author="Jamie Birch" w:date="2016-01-13T18:49:00Z">
        <w:r w:rsidR="000656C0" w:rsidRPr="19C3F194">
          <w:rPr>
            <w:rFonts w:ascii="Calibri" w:eastAsia="Calibri" w:hAnsi="Calibri" w:cs="Calibri"/>
            <w:rPrChange w:id="302" w:author="secarter90@aol.co.uk" w:date="2016-01-14T12:12:00Z">
              <w:rPr>
                <w:rFonts w:ascii="Calibri" w:hAnsi="Calibri"/>
              </w:rPr>
            </w:rPrChange>
          </w:rPr>
          <w:t xml:space="preserve"> (</w:t>
        </w:r>
      </w:ins>
      <w:r w:rsidRPr="19C3F194">
        <w:rPr>
          <w:rFonts w:ascii="Calibri" w:eastAsia="Calibri" w:hAnsi="Calibri" w:cs="Calibri"/>
          <w:rPrChange w:id="303" w:author="secarter90@aol.co.uk" w:date="2016-01-14T12:12:00Z">
            <w:rPr>
              <w:rFonts w:ascii="Calibri" w:hAnsi="Calibri"/>
            </w:rPr>
          </w:rPrChange>
        </w:rPr>
        <w:t>1</w:t>
      </w:r>
      <w:ins w:id="304" w:author="Jamie Birch" w:date="2016-01-13T19:17:00Z">
        <w:r w:rsidR="00E65EDE" w:rsidRPr="19C3F194">
          <w:rPr>
            <w:rFonts w:ascii="Calibri" w:eastAsia="Calibri" w:hAnsi="Calibri" w:cs="Calibri"/>
            <w:rPrChange w:id="305" w:author="secarter90@aol.co.uk" w:date="2016-01-14T12:12:00Z">
              <w:rPr>
                <w:rFonts w:ascii="Calibri" w:hAnsi="Calibri"/>
              </w:rPr>
            </w:rPrChange>
          </w:rPr>
          <w:t>1–</w:t>
        </w:r>
      </w:ins>
      <w:del w:id="306" w:author="Jamie Birch" w:date="2016-01-13T19:17:00Z">
        <w:r w:rsidRPr="00A419E7" w:rsidDel="00E65EDE">
          <w:rPr>
            <w:rFonts w:ascii="Calibri" w:hAnsi="Calibri"/>
          </w:rPr>
          <w:delText xml:space="preserve">1 – </w:delText>
        </w:r>
      </w:del>
      <w:r w:rsidRPr="19C3F194">
        <w:rPr>
          <w:rFonts w:ascii="Calibri" w:eastAsia="Calibri" w:hAnsi="Calibri" w:cs="Calibri"/>
          <w:rPrChange w:id="307" w:author="secarter90@aol.co.uk" w:date="2016-01-14T12:12:00Z">
            <w:rPr>
              <w:rFonts w:ascii="Calibri" w:hAnsi="Calibri"/>
            </w:rPr>
          </w:rPrChange>
        </w:rPr>
        <w:t>14 year olds</w:t>
      </w:r>
      <w:ins w:id="308" w:author="Jamie Birch" w:date="2016-01-13T18:49:00Z">
        <w:r w:rsidR="000656C0" w:rsidRPr="19C3F194">
          <w:rPr>
            <w:rFonts w:ascii="Calibri" w:eastAsia="Calibri" w:hAnsi="Calibri" w:cs="Calibri"/>
            <w:rPrChange w:id="309" w:author="secarter90@aol.co.uk" w:date="2016-01-14T12:12:00Z">
              <w:rPr>
                <w:rFonts w:ascii="Calibri" w:hAnsi="Calibri"/>
              </w:rPr>
            </w:rPrChange>
          </w:rPr>
          <w:t>)</w:t>
        </w:r>
      </w:ins>
      <w:r w:rsidRPr="19C3F194">
        <w:rPr>
          <w:rFonts w:ascii="Calibri" w:eastAsia="Calibri" w:hAnsi="Calibri" w:cs="Calibri"/>
          <w:rPrChange w:id="310" w:author="secarter90@aol.co.uk" w:date="2016-01-14T12:12:00Z">
            <w:rPr>
              <w:rFonts w:ascii="Calibri" w:hAnsi="Calibri"/>
            </w:rPr>
          </w:rPrChange>
        </w:rPr>
        <w:t xml:space="preserve">, </w:t>
      </w:r>
      <w:del w:id="311" w:author="Jamie Birch" w:date="2016-01-13T18:51:00Z">
        <w:r w:rsidRPr="00A419E7" w:rsidDel="004C6518">
          <w:rPr>
            <w:rFonts w:ascii="Calibri" w:hAnsi="Calibri"/>
          </w:rPr>
          <w:delText xml:space="preserve">the </w:delText>
        </w:r>
      </w:del>
      <w:ins w:id="312" w:author="Jamie Birch" w:date="2016-01-13T18:51:00Z">
        <w:r w:rsidR="004C6518" w:rsidRPr="19C3F194">
          <w:rPr>
            <w:rFonts w:ascii="Calibri" w:eastAsia="Calibri" w:hAnsi="Calibri" w:cs="Calibri"/>
            <w:rPrChange w:id="313" w:author="secarter90@aol.co.uk" w:date="2016-01-14T12:12:00Z">
              <w:rPr>
                <w:rFonts w:ascii="Calibri" w:hAnsi="Calibri"/>
              </w:rPr>
            </w:rPrChange>
          </w:rPr>
          <w:t xml:space="preserve">British </w:t>
        </w:r>
      </w:ins>
      <w:r w:rsidRPr="19C3F194">
        <w:rPr>
          <w:rFonts w:ascii="Calibri" w:eastAsia="Calibri" w:hAnsi="Calibri" w:cs="Calibri"/>
          <w:rPrChange w:id="314" w:author="secarter90@aol.co.uk" w:date="2016-01-14T12:12:00Z">
            <w:rPr>
              <w:rFonts w:ascii="Calibri" w:hAnsi="Calibri"/>
            </w:rPr>
          </w:rPrChange>
        </w:rPr>
        <w:t xml:space="preserve">children </w:t>
      </w:r>
      <w:ins w:id="315" w:author="Jamie Birch" w:date="2016-01-13T18:58:00Z">
        <w:r w:rsidR="00452F7C" w:rsidRPr="19C3F194">
          <w:rPr>
            <w:rFonts w:ascii="Calibri" w:eastAsia="Calibri" w:hAnsi="Calibri" w:cs="Calibri"/>
            <w:rPrChange w:id="316" w:author="secarter90@aol.co.uk" w:date="2016-01-14T12:12:00Z">
              <w:rPr>
                <w:rFonts w:ascii="Calibri" w:hAnsi="Calibri"/>
              </w:rPr>
            </w:rPrChange>
          </w:rPr>
          <w:t>are to</w:t>
        </w:r>
      </w:ins>
      <w:ins w:id="317" w:author="Jamie Birch" w:date="2016-01-13T18:53:00Z">
        <w:r w:rsidR="00980A2C" w:rsidRPr="19C3F194">
          <w:rPr>
            <w:rFonts w:ascii="Calibri" w:eastAsia="Calibri" w:hAnsi="Calibri" w:cs="Calibri"/>
            <w:rPrChange w:id="318" w:author="secarter90@aol.co.uk" w:date="2016-01-14T12:12:00Z">
              <w:rPr>
                <w:rFonts w:ascii="Calibri" w:hAnsi="Calibri"/>
              </w:rPr>
            </w:rPrChange>
          </w:rPr>
          <w:t xml:space="preserve"> </w:t>
        </w:r>
      </w:ins>
      <w:del w:id="319" w:author="Jamie Birch" w:date="2016-01-13T18:51:00Z">
        <w:r w:rsidRPr="00A419E7" w:rsidDel="004C6518">
          <w:rPr>
            <w:rFonts w:ascii="Calibri" w:hAnsi="Calibri"/>
          </w:rPr>
          <w:delText xml:space="preserve">will </w:delText>
        </w:r>
      </w:del>
      <w:r w:rsidRPr="19C3F194">
        <w:rPr>
          <w:rFonts w:ascii="Calibri" w:eastAsia="Calibri" w:hAnsi="Calibri" w:cs="Calibri"/>
          <w:rPrChange w:id="320" w:author="secarter90@aol.co.uk" w:date="2016-01-14T12:12:00Z">
            <w:rPr>
              <w:rFonts w:ascii="Calibri" w:hAnsi="Calibri"/>
            </w:rPr>
          </w:rPrChange>
        </w:rPr>
        <w:t xml:space="preserve">begin to learn new programming languages and how to program. But with this </w:t>
      </w:r>
      <w:del w:id="321" w:author="Jamie Birch" w:date="2016-01-13T18:54:00Z">
        <w:r w:rsidRPr="00A419E7" w:rsidDel="00980A2C">
          <w:rPr>
            <w:rFonts w:ascii="Calibri" w:hAnsi="Calibri"/>
          </w:rPr>
          <w:delText xml:space="preserve">development </w:delText>
        </w:r>
      </w:del>
      <w:ins w:id="322" w:author="Jamie Birch" w:date="2016-01-13T18:59:00Z">
        <w:r w:rsidR="00452F7C" w:rsidRPr="19C3F194">
          <w:rPr>
            <w:rFonts w:ascii="Calibri" w:eastAsia="Calibri" w:hAnsi="Calibri" w:cs="Calibri"/>
            <w:rPrChange w:id="323" w:author="secarter90@aol.co.uk" w:date="2016-01-14T12:12:00Z">
              <w:rPr>
                <w:rFonts w:ascii="Calibri" w:hAnsi="Calibri"/>
              </w:rPr>
            </w:rPrChange>
          </w:rPr>
          <w:t>being such a new aspect of the curriculum</w:t>
        </w:r>
      </w:ins>
      <w:del w:id="324" w:author="Jamie Birch" w:date="2016-01-13T18:56:00Z">
        <w:r w:rsidRPr="00A419E7" w:rsidDel="001F4429">
          <w:rPr>
            <w:rFonts w:ascii="Calibri" w:hAnsi="Calibri"/>
          </w:rPr>
          <w:delText>so new</w:delText>
        </w:r>
      </w:del>
      <w:r w:rsidRPr="19C3F194">
        <w:rPr>
          <w:rFonts w:ascii="Calibri" w:eastAsia="Calibri" w:hAnsi="Calibri" w:cs="Calibri"/>
          <w:rPrChange w:id="325" w:author="secarter90@aol.co.uk" w:date="2016-01-14T12:12:00Z">
            <w:rPr>
              <w:rFonts w:ascii="Calibri" w:hAnsi="Calibri"/>
            </w:rPr>
          </w:rPrChange>
        </w:rPr>
        <w:t xml:space="preserve">, and </w:t>
      </w:r>
      <w:ins w:id="326" w:author="Jamie Birch" w:date="2016-01-13T18:59:00Z">
        <w:r w:rsidR="00452F7C" w:rsidRPr="19C3F194">
          <w:rPr>
            <w:rFonts w:ascii="Calibri" w:eastAsia="Calibri" w:hAnsi="Calibri" w:cs="Calibri"/>
            <w:rPrChange w:id="327" w:author="secarter90@aol.co.uk" w:date="2016-01-14T12:12:00Z">
              <w:rPr>
                <w:rFonts w:ascii="Calibri" w:hAnsi="Calibri"/>
              </w:rPr>
            </w:rPrChange>
          </w:rPr>
          <w:t xml:space="preserve">with </w:t>
        </w:r>
      </w:ins>
      <w:r w:rsidRPr="19C3F194">
        <w:rPr>
          <w:rFonts w:ascii="Calibri" w:eastAsia="Calibri" w:hAnsi="Calibri" w:cs="Calibri"/>
          <w:rPrChange w:id="328" w:author="secarter90@aol.co.uk" w:date="2016-01-14T12:12:00Z">
            <w:rPr>
              <w:rFonts w:ascii="Calibri" w:hAnsi="Calibri"/>
            </w:rPr>
          </w:rPrChange>
        </w:rPr>
        <w:t xml:space="preserve">60% of parents not even knowing about </w:t>
      </w:r>
      <w:del w:id="329" w:author="Jamie Birch" w:date="2016-01-13T18:59:00Z">
        <w:r w:rsidRPr="00A419E7" w:rsidDel="00452F7C">
          <w:rPr>
            <w:rFonts w:ascii="Calibri" w:hAnsi="Calibri"/>
          </w:rPr>
          <w:delText>this change in the curriculum</w:delText>
        </w:r>
      </w:del>
      <w:ins w:id="330" w:author="Jamie Birch" w:date="2016-01-13T18:59:00Z">
        <w:r w:rsidR="00452F7C" w:rsidRPr="19C3F194">
          <w:rPr>
            <w:rFonts w:ascii="Calibri" w:eastAsia="Calibri" w:hAnsi="Calibri" w:cs="Calibri"/>
            <w:rPrChange w:id="331" w:author="secarter90@aol.co.uk" w:date="2016-01-14T12:12:00Z">
              <w:rPr>
                <w:rFonts w:ascii="Calibri" w:hAnsi="Calibri"/>
              </w:rPr>
            </w:rPrChange>
          </w:rPr>
          <w:t>its introduction</w:t>
        </w:r>
      </w:ins>
      <w:r w:rsidRPr="19C3F194">
        <w:rPr>
          <w:rFonts w:ascii="Calibri" w:eastAsia="Calibri" w:hAnsi="Calibri" w:cs="Calibri"/>
          <w:rPrChange w:id="332" w:author="secarter90@aol.co.uk" w:date="2016-01-14T12:12:00Z">
            <w:rPr>
              <w:rFonts w:ascii="Calibri" w:hAnsi="Calibri"/>
            </w:rPr>
          </w:rPrChange>
        </w:rPr>
        <w:t xml:space="preserve">, </w:t>
      </w:r>
      <w:commentRangeStart w:id="333"/>
      <w:r w:rsidRPr="19C3F194">
        <w:rPr>
          <w:rFonts w:ascii="Calibri" w:eastAsia="Calibri" w:hAnsi="Calibri" w:cs="Calibri"/>
          <w:rPrChange w:id="334" w:author="secarter90@aol.co.uk" w:date="2016-01-14T12:12:00Z">
            <w:rPr>
              <w:rFonts w:ascii="Calibri" w:hAnsi="Calibri"/>
            </w:rPr>
          </w:rPrChange>
        </w:rPr>
        <w:t>how can we expect children at this young age to be enthusiastic about programming and motivated to learn this new skill?</w:t>
      </w:r>
      <w:commentRangeEnd w:id="333"/>
      <w:r w:rsidR="00B93F3B">
        <w:rPr>
          <w:rStyle w:val="CommentReference"/>
        </w:rPr>
        <w:commentReference w:id="333"/>
      </w:r>
      <w:r w:rsidRPr="19C3F194">
        <w:rPr>
          <w:rFonts w:ascii="Calibri" w:eastAsia="Calibri" w:hAnsi="Calibri" w:cs="Calibri"/>
          <w:rPrChange w:id="335" w:author="secarter90@aol.co.uk" w:date="2016-01-14T12:12:00Z">
            <w:rPr>
              <w:rFonts w:ascii="Calibri" w:hAnsi="Calibri"/>
            </w:rPr>
          </w:rPrChange>
        </w:rPr>
        <w:t xml:space="preserve"> </w:t>
      </w:r>
      <w:r w:rsidRPr="19C3F194">
        <w:rPr>
          <w:rFonts w:ascii="Calibri" w:eastAsia="Calibri" w:hAnsi="Calibri" w:cs="Calibri"/>
          <w:sz w:val="18"/>
          <w:szCs w:val="18"/>
          <w:rPrChange w:id="336" w:author="secarter90@aol.co.uk" w:date="2016-01-14T12:12:00Z">
            <w:rPr>
              <w:rFonts w:ascii="Calibri" w:hAnsi="Calibri"/>
              <w:sz w:val="18"/>
              <w:szCs w:val="18"/>
            </w:rPr>
          </w:rPrChange>
        </w:rPr>
        <w:t>(S.Dredge, Guardian.com, 2014)</w:t>
      </w:r>
    </w:p>
    <w:p w14:paraId="48279BF6" w14:textId="77777777" w:rsidR="00EA1788" w:rsidRPr="00582223" w:rsidRDefault="00582223" w:rsidP="00582223">
      <w:pPr>
        <w:rPr>
          <w:rFonts w:ascii="Calibri" w:hAnsi="Calibri"/>
          <w:color w:val="0070C0"/>
        </w:rPr>
      </w:pPr>
      <w:r>
        <w:rPr>
          <w:rFonts w:ascii="Calibri" w:hAnsi="Calibri"/>
          <w:color w:val="0070C0"/>
          <w:sz w:val="18"/>
          <w:szCs w:val="18"/>
        </w:rPr>
        <w:t>*/</w:t>
      </w:r>
    </w:p>
    <w:p w14:paraId="3297163E" w14:textId="77777777" w:rsidR="008D2EB5" w:rsidRDefault="00EA1788" w:rsidP="00EA1788">
      <w:pPr>
        <w:rPr>
          <w:rFonts w:ascii="Calibri" w:hAnsi="Calibri"/>
          <w:b/>
        </w:rPr>
      </w:pPr>
      <w:r w:rsidRPr="00EA1788">
        <w:rPr>
          <w:rFonts w:ascii="Calibri" w:hAnsi="Calibri"/>
          <w:b/>
        </w:rPr>
        <w:t>Other Stakeholders</w:t>
      </w:r>
      <w:r w:rsidR="008F3CF3">
        <w:rPr>
          <w:rFonts w:ascii="Calibri" w:hAnsi="Calibri"/>
          <w:b/>
        </w:rPr>
        <w:t xml:space="preserve"> and Issues</w:t>
      </w:r>
      <w:r w:rsidRPr="00EA1788">
        <w:rPr>
          <w:rFonts w:ascii="Calibri" w:hAnsi="Calibri"/>
          <w:b/>
        </w:rPr>
        <w:t xml:space="preserve"> 1.4</w:t>
      </w:r>
    </w:p>
    <w:p w14:paraId="693D153F" w14:textId="6ABF5E29" w:rsidR="002A3EED" w:rsidRPr="00582223" w:rsidRDefault="00582223" w:rsidP="00EA1788">
      <w:pPr>
        <w:rPr>
          <w:rFonts w:ascii="Calibri" w:hAnsi="Calibri"/>
          <w:b/>
          <w:color w:val="0070C0"/>
        </w:rPr>
      </w:pPr>
      <w:r>
        <w:rPr>
          <w:rFonts w:ascii="Calibri" w:hAnsi="Calibri"/>
          <w:b/>
          <w:color w:val="0070C0"/>
        </w:rPr>
        <w:t>/*</w:t>
      </w:r>
      <w:r w:rsidR="002A3EED" w:rsidRPr="00582223">
        <w:rPr>
          <w:rFonts w:ascii="Calibri" w:hAnsi="Calibri"/>
          <w:b/>
          <w:color w:val="0070C0"/>
        </w:rPr>
        <w:t xml:space="preserve"> </w:t>
      </w:r>
      <w:r w:rsidR="002A3EED" w:rsidRPr="00582223">
        <w:rPr>
          <w:rFonts w:ascii="Calibri" w:hAnsi="Calibri"/>
          <w:color w:val="0070C0"/>
        </w:rPr>
        <w:t>space here to</w:t>
      </w:r>
      <w:r w:rsidR="002A3EED" w:rsidRPr="00582223">
        <w:rPr>
          <w:rFonts w:ascii="Calibri" w:hAnsi="Calibri"/>
          <w:b/>
          <w:color w:val="0070C0"/>
        </w:rPr>
        <w:t xml:space="preserve"> </w:t>
      </w:r>
      <w:r w:rsidR="002A3EED" w:rsidRPr="00582223">
        <w:rPr>
          <w:rFonts w:ascii="Calibri" w:hAnsi="Calibri"/>
          <w:color w:val="0070C0"/>
        </w:rPr>
        <w:t>mention other stake</w:t>
      </w:r>
      <w:del w:id="337" w:author="Jamie Birch" w:date="2016-01-13T19:01:00Z">
        <w:r w:rsidR="002A3EED" w:rsidRPr="00582223" w:rsidDel="00B93F3B">
          <w:rPr>
            <w:rFonts w:ascii="Calibri" w:hAnsi="Calibri"/>
            <w:color w:val="0070C0"/>
          </w:rPr>
          <w:delText xml:space="preserve"> </w:delText>
        </w:r>
      </w:del>
      <w:r w:rsidR="002A3EED" w:rsidRPr="00582223">
        <w:rPr>
          <w:rFonts w:ascii="Calibri" w:hAnsi="Calibri"/>
          <w:color w:val="0070C0"/>
        </w:rPr>
        <w:t>holders, the industry, the economy, international competition and comparisions</w:t>
      </w:r>
    </w:p>
    <w:p w14:paraId="67651216" w14:textId="77777777" w:rsidR="008F3CF3" w:rsidRDefault="008F3CF3" w:rsidP="00EA1788">
      <w:pPr>
        <w:rPr>
          <w:rFonts w:ascii="Calibri" w:hAnsi="Calibri"/>
        </w:rPr>
      </w:pPr>
      <w:r>
        <w:rPr>
          <w:rFonts w:ascii="Calibri" w:hAnsi="Calibri"/>
        </w:rPr>
        <w:t>GENDER GAP</w:t>
      </w:r>
      <w:r w:rsidR="008D3B1E">
        <w:rPr>
          <w:rFonts w:ascii="Calibri" w:hAnsi="Calibri"/>
        </w:rPr>
        <w:t xml:space="preserve"> (bee concept)</w:t>
      </w:r>
    </w:p>
    <w:p w14:paraId="2B73CE07" w14:textId="0B4BAABE" w:rsidR="00EA1788" w:rsidRDefault="00EA1788" w:rsidP="00EA1788">
      <w:pPr>
        <w:rPr>
          <w:rFonts w:ascii="Calibri" w:hAnsi="Calibri"/>
        </w:rPr>
      </w:pPr>
      <w:commentRangeStart w:id="338"/>
      <w:r w:rsidRPr="7AE88255">
        <w:rPr>
          <w:rFonts w:ascii="Calibri" w:eastAsia="Calibri" w:hAnsi="Calibri" w:cs="Calibri"/>
          <w:rPrChange w:id="339" w:author="來賓" w:date="2016-01-14T11:55:00Z">
            <w:rPr>
              <w:rFonts w:ascii="Calibri" w:hAnsi="Calibri"/>
            </w:rPr>
          </w:rPrChange>
        </w:rPr>
        <w:t>With the demand from larger tech</w:t>
      </w:r>
      <w:ins w:id="340" w:author="Jamie Birch" w:date="2016-01-13T19:01:00Z">
        <w:r w:rsidR="00B93F3B" w:rsidRPr="7AE88255">
          <w:rPr>
            <w:rFonts w:ascii="Calibri" w:eastAsia="Calibri" w:hAnsi="Calibri" w:cs="Calibri"/>
            <w:rPrChange w:id="341" w:author="來賓" w:date="2016-01-14T11:55:00Z">
              <w:rPr>
                <w:rFonts w:ascii="Calibri" w:hAnsi="Calibri"/>
              </w:rPr>
            </w:rPrChange>
          </w:rPr>
          <w:t>nology</w:t>
        </w:r>
      </w:ins>
      <w:r w:rsidRPr="7AE88255">
        <w:rPr>
          <w:rFonts w:ascii="Calibri" w:eastAsia="Calibri" w:hAnsi="Calibri" w:cs="Calibri"/>
          <w:rPrChange w:id="342" w:author="來賓" w:date="2016-01-14T11:55:00Z">
            <w:rPr>
              <w:rFonts w:ascii="Calibri" w:hAnsi="Calibri"/>
            </w:rPr>
          </w:rPrChange>
        </w:rPr>
        <w:t xml:space="preserve"> firms to improve the ICT in schools, as Universities are not providing enough qualified graduates to fulfill the demand of the tech industry, children as young as 5 will now be learning basic computer skills.</w:t>
      </w:r>
      <w:del w:id="343" w:author="Jamie Birch" w:date="2016-01-13T19:02:00Z">
        <w:r w:rsidRPr="00A419E7" w:rsidDel="00B93F3B">
          <w:rPr>
            <w:rFonts w:ascii="Calibri" w:hAnsi="Calibri"/>
          </w:rPr>
          <w:delText xml:space="preserve">  </w:delText>
        </w:r>
      </w:del>
      <w:commentRangeEnd w:id="338"/>
      <w:r w:rsidR="00B93F3B">
        <w:rPr>
          <w:rStyle w:val="CommentReference"/>
        </w:rPr>
        <w:commentReference w:id="338"/>
      </w:r>
    </w:p>
    <w:p w14:paraId="14B3BBEF" w14:textId="77777777" w:rsidR="002A3EED" w:rsidRPr="00582223" w:rsidRDefault="00582223" w:rsidP="00EA1788">
      <w:pPr>
        <w:rPr>
          <w:rFonts w:ascii="Calibri" w:hAnsi="Calibri"/>
          <w:b/>
          <w:color w:val="0070C0"/>
        </w:rPr>
      </w:pPr>
      <w:r>
        <w:rPr>
          <w:rFonts w:ascii="Calibri" w:hAnsi="Calibri"/>
          <w:color w:val="0070C0"/>
        </w:rPr>
        <w:t>*</w:t>
      </w:r>
      <w:r w:rsidR="002A3EED" w:rsidRPr="00582223">
        <w:rPr>
          <w:rFonts w:ascii="Calibri" w:hAnsi="Calibri"/>
          <w:color w:val="0070C0"/>
        </w:rPr>
        <w:t>/</w:t>
      </w:r>
    </w:p>
    <w:p w14:paraId="4E3D8E0C" w14:textId="77777777" w:rsidR="00EA1788" w:rsidRDefault="00EA1788" w:rsidP="00062F2D">
      <w:pPr>
        <w:rPr>
          <w:rFonts w:ascii="Calibri" w:hAnsi="Calibri"/>
        </w:rPr>
      </w:pPr>
    </w:p>
    <w:p w14:paraId="2A7F547A" w14:textId="77777777" w:rsidR="002A3EED" w:rsidRDefault="002A3EED">
      <w:r>
        <w:br w:type="page"/>
      </w:r>
    </w:p>
    <w:p w14:paraId="039540FE" w14:textId="197B0A27" w:rsidR="78457E83" w:rsidRDefault="78457E83">
      <w:pPr>
        <w:pStyle w:val="Heading1"/>
        <w:jc w:val="center"/>
        <w:pPrChange w:id="344" w:author="secarter90@aol.co.uk" w:date="2016-01-14T12:41:00Z">
          <w:pPr/>
        </w:pPrChange>
      </w:pPr>
      <w:ins w:id="345" w:author="secarter90@aol.co.uk" w:date="2016-01-14T12:38:00Z">
        <w:del w:id="346" w:author="來賓" w:date="2016-01-14T12:39:00Z">
          <w:r w:rsidRPr="78457E83" w:rsidDel="582E9513">
            <w:rPr>
              <w:rStyle w:val="IntenseReference"/>
              <w:rPrChange w:id="347" w:author="secarter90@aol.co.uk" w:date="2016-01-14T12:38:00Z">
                <w:rPr/>
              </w:rPrChange>
            </w:rPr>
            <w:lastRenderedPageBreak/>
            <w:delText>Planning</w:delText>
          </w:r>
        </w:del>
      </w:ins>
      <w:ins w:id="348" w:author="來賓" w:date="2016-01-14T12:39:00Z">
        <w:del w:id="349" w:author="secarter90@aol.co.uk" w:date="2016-01-14T12:39:00Z">
          <w:r w:rsidR="582E9513" w:rsidDel="124973C1">
            <w:delText>Planning</w:delText>
          </w:r>
        </w:del>
      </w:ins>
      <w:ins w:id="350" w:author="secarter90@aol.co.uk" w:date="2016-01-14T12:39:00Z">
        <w:r w:rsidR="124973C1" w:rsidRPr="4559C233">
          <w:rPr>
            <w:rFonts w:ascii="Calibri" w:eastAsia="Calibri" w:hAnsi="Calibri" w:cs="Calibri"/>
            <w:sz w:val="36"/>
            <w:szCs w:val="36"/>
            <w:rPrChange w:id="351" w:author="secarter90@aol.co.uk" w:date="2016-01-14T12:41:00Z">
              <w:rPr/>
            </w:rPrChange>
          </w:rPr>
          <w:t>Planning</w:t>
        </w:r>
      </w:ins>
      <w:ins w:id="352" w:author="secarter90@aol.co.uk" w:date="2016-01-14T13:24:00Z">
        <w:r w:rsidR="26CC3389" w:rsidRPr="4559C233">
          <w:rPr>
            <w:rFonts w:ascii="Calibri" w:eastAsia="Calibri" w:hAnsi="Calibri" w:cs="Calibri"/>
            <w:sz w:val="36"/>
            <w:szCs w:val="36"/>
            <w:rPrChange w:id="353" w:author="secarter90@aol.co.uk" w:date="2016-01-14T12:41:00Z">
              <w:rPr/>
            </w:rPrChange>
          </w:rPr>
          <w:t xml:space="preserve"> 2.</w:t>
        </w:r>
      </w:ins>
    </w:p>
    <w:p w14:paraId="0420000C" w14:textId="0366BC03" w:rsidR="78457E83" w:rsidRDefault="78457E83"/>
    <w:p w14:paraId="71D8984B" w14:textId="3030F697" w:rsidR="00062F2D" w:rsidRPr="00062F2D" w:rsidRDefault="3C83B029" w:rsidP="00062F2D">
      <w:pPr>
        <w:pStyle w:val="Title"/>
        <w:rPr>
          <w:rFonts w:asciiTheme="minorHAnsi" w:hAnsiTheme="minorHAnsi"/>
          <w:sz w:val="32"/>
          <w:szCs w:val="32"/>
        </w:rPr>
      </w:pPr>
      <w:ins w:id="354" w:author="來賓" w:date="2016-01-14T12:40:00Z">
        <w:del w:id="355" w:author="secarter90@aol.co.uk" w:date="2016-01-14T12:40:00Z">
          <w:r w:rsidRPr="3C83B029" w:rsidDel="1692C530">
            <w:rPr>
              <w:rFonts w:ascii="Calibri" w:eastAsia="Calibri" w:hAnsi="Calibri" w:cs="Calibri"/>
              <w:sz w:val="24"/>
              <w:szCs w:val="24"/>
              <w:rPrChange w:id="356" w:author="來賓" w:date="2016-01-14T12:40:00Z">
                <w:rPr>
                  <w:rFonts w:asciiTheme="minorHAnsi" w:hAnsiTheme="minorHAnsi"/>
                  <w:sz w:val="32"/>
                  <w:szCs w:val="32"/>
                </w:rPr>
              </w:rPrChange>
            </w:rPr>
            <w:delText xml:space="preserve">2.1 </w:delText>
          </w:r>
        </w:del>
      </w:ins>
      <w:del w:id="357" w:author="secarter90@aol.co.uk" w:date="2016-01-14T12:40:00Z">
        <w:r w:rsidR="00062F2D" w:rsidRPr="3C83B029" w:rsidDel="1692C530">
          <w:rPr>
            <w:rFonts w:ascii="Calibri" w:eastAsia="Calibri" w:hAnsi="Calibri" w:cs="Calibri"/>
            <w:sz w:val="24"/>
            <w:szCs w:val="24"/>
            <w:rPrChange w:id="358" w:author="來賓" w:date="2016-01-14T12:40:00Z">
              <w:rPr>
                <w:rFonts w:asciiTheme="minorHAnsi" w:hAnsiTheme="minorHAnsi"/>
                <w:sz w:val="32"/>
                <w:szCs w:val="32"/>
              </w:rPr>
            </w:rPrChange>
          </w:rPr>
          <w:delText xml:space="preserve">Concept Development </w:delText>
        </w:r>
      </w:del>
      <w:ins w:id="359" w:author="secarter90@aol.co.uk" w:date="2016-01-14T12:40:00Z">
        <w:r w:rsidR="1692C530" w:rsidRPr="1692C530">
          <w:rPr>
            <w:rFonts w:ascii="Calibri" w:eastAsia="Calibri" w:hAnsi="Calibri" w:cs="Calibri"/>
            <w:b/>
            <w:bCs/>
            <w:sz w:val="22"/>
            <w:szCs w:val="22"/>
            <w:rPrChange w:id="360" w:author="secarter90@aol.co.uk" w:date="2016-01-14T12:40:00Z">
              <w:rPr/>
            </w:rPrChange>
          </w:rPr>
          <w:t xml:space="preserve">2.1 </w:t>
        </w:r>
        <w:r w:rsidR="00062F2D" w:rsidRPr="4FC723D2">
          <w:rPr>
            <w:rFonts w:ascii="Calibri" w:eastAsia="Calibri" w:hAnsi="Calibri" w:cs="Calibri"/>
            <w:b/>
            <w:bCs/>
            <w:sz w:val="22"/>
            <w:szCs w:val="22"/>
            <w:rPrChange w:id="361" w:author="Guest" w:date="2016-01-18T13:17:00Z">
              <w:rPr>
                <w:rFonts w:asciiTheme="minorHAnsi" w:hAnsiTheme="minorHAnsi"/>
                <w:sz w:val="32"/>
                <w:szCs w:val="32"/>
              </w:rPr>
            </w:rPrChange>
          </w:rPr>
          <w:t xml:space="preserve">Concept Development </w:t>
        </w:r>
      </w:ins>
    </w:p>
    <w:p w14:paraId="1D577C7E" w14:textId="77777777" w:rsidR="00062F2D" w:rsidRPr="00062F2D" w:rsidRDefault="00062F2D" w:rsidP="00062F2D">
      <w:pPr>
        <w:tabs>
          <w:tab w:val="left" w:pos="2037"/>
        </w:tabs>
      </w:pPr>
      <w:r w:rsidRPr="00062F2D">
        <w:tab/>
      </w:r>
    </w:p>
    <w:p w14:paraId="404FC25E" w14:textId="3030F697" w:rsidR="00062F2D" w:rsidRPr="00062F2D" w:rsidRDefault="3C83B029" w:rsidP="00062F2D">
      <w:pPr>
        <w:pStyle w:val="Title"/>
        <w:rPr>
          <w:ins w:id="362" w:author="secarter90@aol.co.uk" w:date="2016-01-14T12:12:00Z"/>
          <w:rFonts w:asciiTheme="minorHAnsi" w:hAnsiTheme="minorHAnsi"/>
          <w:sz w:val="32"/>
          <w:szCs w:val="32"/>
        </w:rPr>
      </w:pPr>
      <w:ins w:id="363" w:author="來賓" w:date="2016-01-14T12:40:00Z">
        <w:del w:id="364" w:author="secarter90@aol.co.uk" w:date="2016-01-14T12:40:00Z">
          <w:r w:rsidRPr="3C83B029" w:rsidDel="1692C530">
            <w:rPr>
              <w:rFonts w:ascii="Calibri" w:eastAsia="Calibri" w:hAnsi="Calibri" w:cs="Calibri"/>
              <w:sz w:val="24"/>
              <w:szCs w:val="24"/>
              <w:rPrChange w:id="365" w:author="來賓" w:date="2016-01-14T12:40:00Z">
                <w:rPr>
                  <w:rFonts w:asciiTheme="minorHAnsi" w:hAnsiTheme="minorHAnsi"/>
                  <w:sz w:val="32"/>
                  <w:szCs w:val="32"/>
                </w:rPr>
              </w:rPrChange>
            </w:rPr>
            <w:delText xml:space="preserve">2.2 </w:delText>
          </w:r>
        </w:del>
      </w:ins>
      <w:ins w:id="366" w:author="secarter90@aol.co.uk" w:date="2016-01-14T12:40:00Z">
        <w:r w:rsidR="1692C530" w:rsidRPr="1692C530">
          <w:rPr>
            <w:rFonts w:ascii="Calibri" w:eastAsia="Calibri" w:hAnsi="Calibri" w:cs="Calibri"/>
            <w:b/>
            <w:bCs/>
            <w:sz w:val="22"/>
            <w:szCs w:val="22"/>
            <w:rPrChange w:id="367" w:author="secarter90@aol.co.uk" w:date="2016-01-14T12:40:00Z">
              <w:rPr/>
            </w:rPrChange>
          </w:rPr>
          <w:t xml:space="preserve">2.2 </w:t>
        </w:r>
      </w:ins>
      <w:ins w:id="368" w:author="secarter90@aol.co.uk" w:date="2016-01-14T12:12:00Z">
        <w:r w:rsidR="19C3F194" w:rsidRPr="4FC723D2">
          <w:rPr>
            <w:rFonts w:ascii="Calibri" w:eastAsia="Calibri" w:hAnsi="Calibri" w:cs="Calibri"/>
            <w:b/>
            <w:bCs/>
            <w:sz w:val="22"/>
            <w:szCs w:val="22"/>
            <w:rPrChange w:id="369" w:author="Guest" w:date="2016-01-18T13:17:00Z">
              <w:rPr>
                <w:rFonts w:asciiTheme="minorHAnsi" w:hAnsiTheme="minorHAnsi"/>
                <w:sz w:val="32"/>
                <w:szCs w:val="32"/>
              </w:rPr>
            </w:rPrChange>
          </w:rPr>
          <w:t>Market Research</w:t>
        </w:r>
      </w:ins>
    </w:p>
    <w:p w14:paraId="2A904362" w14:textId="5541BA3A" w:rsidR="19C3F194" w:rsidRDefault="19C3F194">
      <w:ins w:id="370" w:author="secarter90@aol.co.uk" w:date="2016-01-14T12:12:00Z">
        <w:r w:rsidRPr="4A764C56">
          <w:rPr>
            <w:color w:val="FF0000"/>
            <w:rPrChange w:id="371" w:author="secarter90@aol.co.uk" w:date="2016-01-14T12:13:00Z">
              <w:rPr/>
            </w:rPrChange>
          </w:rPr>
          <w:t>Should section 1.3.1 not go here - shows the market research we carried out? And then what is currently on the market will go under comp</w:t>
        </w:r>
      </w:ins>
      <w:ins w:id="372" w:author="secarter90@aol.co.uk" w:date="2016-01-14T12:13:00Z">
        <w:r w:rsidR="4A764C56" w:rsidRPr="4A764C56">
          <w:rPr>
            <w:color w:val="FF0000"/>
            <w:rPrChange w:id="373" w:author="secarter90@aol.co.uk" w:date="2016-01-14T12:13:00Z">
              <w:rPr/>
            </w:rPrChange>
          </w:rPr>
          <w:t>etitor analysis?</w:t>
        </w:r>
      </w:ins>
    </w:p>
    <w:p w14:paraId="4EE06CC2" w14:textId="77777777" w:rsidR="00062F2D" w:rsidRPr="00062F2D" w:rsidRDefault="00062F2D" w:rsidP="00062F2D">
      <w:pPr>
        <w:tabs>
          <w:tab w:val="left" w:pos="2037"/>
        </w:tabs>
        <w:rPr>
          <w:color w:val="00B050"/>
        </w:rPr>
      </w:pPr>
    </w:p>
    <w:p w14:paraId="276C01A0" w14:textId="39FF4011" w:rsidR="50FB8E0E" w:rsidRDefault="50FB8E0E">
      <w:pPr>
        <w:pStyle w:val="Title"/>
        <w:rPr>
          <w:ins w:id="374" w:author="來賓" w:date="2016-01-14T12:34:00Z"/>
        </w:rPr>
        <w:pPrChange w:id="375" w:author="來賓" w:date="2016-01-14T12:34:00Z">
          <w:pPr/>
        </w:pPrChange>
      </w:pPr>
    </w:p>
    <w:p w14:paraId="3FE4DCFE" w14:textId="718E72D3" w:rsidR="50FB8E0E" w:rsidRDefault="50FB8E0E">
      <w:pPr>
        <w:pStyle w:val="Title"/>
        <w:rPr>
          <w:ins w:id="376" w:author="來賓" w:date="2016-01-14T12:34:00Z"/>
        </w:rPr>
        <w:pPrChange w:id="377" w:author="來賓" w:date="2016-01-14T12:34:00Z">
          <w:pPr/>
        </w:pPrChange>
      </w:pPr>
    </w:p>
    <w:p w14:paraId="314BAE61" w14:textId="6ADDB99A" w:rsidR="50FB8E0E" w:rsidRDefault="50FB8E0E">
      <w:pPr>
        <w:pStyle w:val="Title"/>
        <w:rPr>
          <w:ins w:id="378" w:author="來賓" w:date="2016-01-14T12:34:00Z"/>
        </w:rPr>
        <w:pPrChange w:id="379" w:author="來賓" w:date="2016-01-14T12:34:00Z">
          <w:pPr/>
        </w:pPrChange>
      </w:pPr>
    </w:p>
    <w:p w14:paraId="2359084E" w14:textId="53D43A7F" w:rsidR="50FB8E0E" w:rsidRDefault="50FB8E0E">
      <w:pPr>
        <w:pStyle w:val="Title"/>
        <w:rPr>
          <w:ins w:id="380" w:author="來賓" w:date="2016-01-14T12:34:00Z"/>
        </w:rPr>
        <w:pPrChange w:id="381" w:author="來賓" w:date="2016-01-14T12:34:00Z">
          <w:pPr/>
        </w:pPrChange>
      </w:pPr>
    </w:p>
    <w:p w14:paraId="59A08BA2" w14:textId="556C8F93" w:rsidR="50FB8E0E" w:rsidRDefault="50FB8E0E">
      <w:pPr>
        <w:pStyle w:val="Title"/>
        <w:rPr>
          <w:ins w:id="382" w:author="來賓" w:date="2016-01-14T12:34:00Z"/>
        </w:rPr>
        <w:pPrChange w:id="383" w:author="來賓" w:date="2016-01-14T12:34:00Z">
          <w:pPr/>
        </w:pPrChange>
      </w:pPr>
    </w:p>
    <w:p w14:paraId="55EA6549" w14:textId="05104C99" w:rsidR="50FB8E0E" w:rsidRDefault="50FB8E0E">
      <w:pPr>
        <w:pStyle w:val="Title"/>
        <w:rPr>
          <w:ins w:id="384" w:author="來賓" w:date="2016-01-14T12:34:00Z"/>
        </w:rPr>
        <w:pPrChange w:id="385" w:author="來賓" w:date="2016-01-14T12:34:00Z">
          <w:pPr/>
        </w:pPrChange>
      </w:pPr>
    </w:p>
    <w:p w14:paraId="4DEED27E" w14:textId="25F551B7" w:rsidR="50FB8E0E" w:rsidRDefault="50FB8E0E">
      <w:pPr>
        <w:pStyle w:val="Title"/>
        <w:rPr>
          <w:ins w:id="386" w:author="來賓" w:date="2016-01-14T12:34:00Z"/>
        </w:rPr>
        <w:pPrChange w:id="387" w:author="來賓" w:date="2016-01-14T12:34:00Z">
          <w:pPr/>
        </w:pPrChange>
      </w:pPr>
    </w:p>
    <w:p w14:paraId="2924BEA3" w14:textId="128139BC" w:rsidR="50FB8E0E" w:rsidRDefault="50FB8E0E">
      <w:pPr>
        <w:pStyle w:val="Title"/>
        <w:rPr>
          <w:ins w:id="388" w:author="來賓" w:date="2016-01-14T12:34:00Z"/>
        </w:rPr>
        <w:pPrChange w:id="389" w:author="來賓" w:date="2016-01-14T12:34:00Z">
          <w:pPr/>
        </w:pPrChange>
      </w:pPr>
    </w:p>
    <w:p w14:paraId="10CF1494" w14:textId="2F0999A1" w:rsidR="50FB8E0E" w:rsidRDefault="50FB8E0E">
      <w:pPr>
        <w:pStyle w:val="Title"/>
        <w:rPr>
          <w:ins w:id="390" w:author="來賓" w:date="2016-01-14T12:34:00Z"/>
        </w:rPr>
        <w:pPrChange w:id="391" w:author="來賓" w:date="2016-01-14T12:34:00Z">
          <w:pPr/>
        </w:pPrChange>
      </w:pPr>
    </w:p>
    <w:p w14:paraId="28CA9734" w14:textId="01148261" w:rsidR="50FB8E0E" w:rsidRDefault="50FB8E0E">
      <w:pPr>
        <w:pStyle w:val="Title"/>
        <w:rPr>
          <w:ins w:id="392" w:author="來賓" w:date="2016-01-14T12:34:00Z"/>
        </w:rPr>
        <w:pPrChange w:id="393" w:author="來賓" w:date="2016-01-14T12:34:00Z">
          <w:pPr/>
        </w:pPrChange>
      </w:pPr>
    </w:p>
    <w:p w14:paraId="0EDB1907" w14:textId="0C389A6B" w:rsidR="50FB8E0E" w:rsidRDefault="50FB8E0E">
      <w:pPr>
        <w:pStyle w:val="Title"/>
        <w:rPr>
          <w:ins w:id="394" w:author="來賓" w:date="2016-01-14T12:34:00Z"/>
        </w:rPr>
        <w:pPrChange w:id="395" w:author="來賓" w:date="2016-01-14T12:34:00Z">
          <w:pPr/>
        </w:pPrChange>
      </w:pPr>
    </w:p>
    <w:p w14:paraId="56B2FA41" w14:textId="4B2E5500" w:rsidR="50FB8E0E" w:rsidRDefault="50FB8E0E">
      <w:pPr>
        <w:pStyle w:val="Title"/>
        <w:rPr>
          <w:ins w:id="396" w:author="來賓" w:date="2016-01-14T12:34:00Z"/>
        </w:rPr>
        <w:pPrChange w:id="397" w:author="來賓" w:date="2016-01-14T12:34:00Z">
          <w:pPr/>
        </w:pPrChange>
      </w:pPr>
    </w:p>
    <w:p w14:paraId="2FB8C36E" w14:textId="7D739543" w:rsidR="50FB8E0E" w:rsidRDefault="50FB8E0E">
      <w:pPr>
        <w:pStyle w:val="Title"/>
        <w:rPr>
          <w:ins w:id="398" w:author="來賓" w:date="2016-01-14T12:34:00Z"/>
        </w:rPr>
        <w:pPrChange w:id="399" w:author="來賓" w:date="2016-01-14T12:34:00Z">
          <w:pPr/>
        </w:pPrChange>
      </w:pPr>
    </w:p>
    <w:p w14:paraId="2BD57B0C" w14:textId="66AB8FCB" w:rsidR="50FB8E0E" w:rsidRDefault="50FB8E0E">
      <w:pPr>
        <w:pStyle w:val="Title"/>
        <w:rPr>
          <w:ins w:id="400" w:author="來賓" w:date="2016-01-14T12:34:00Z"/>
        </w:rPr>
        <w:pPrChange w:id="401" w:author="來賓" w:date="2016-01-14T12:34:00Z">
          <w:pPr/>
        </w:pPrChange>
      </w:pPr>
    </w:p>
    <w:p w14:paraId="78CC4A2A" w14:textId="1A7B51F8" w:rsidR="50FB8E0E" w:rsidRDefault="50FB8E0E" w:rsidP="7C88E63D">
      <w:pPr>
        <w:rPr>
          <w:ins w:id="402" w:author="來賓" w:date="2016-01-14T12:36:00Z"/>
        </w:rPr>
      </w:pPr>
    </w:p>
    <w:p w14:paraId="635698D8" w14:textId="4C47BBAA" w:rsidR="50FB8E0E" w:rsidDel="7C88E63D" w:rsidRDefault="50FB8E0E">
      <w:pPr>
        <w:pStyle w:val="Title"/>
        <w:rPr>
          <w:del w:id="403" w:author="來賓" w:date="2016-01-14T12:36:00Z"/>
        </w:rPr>
        <w:pPrChange w:id="404" w:author="來賓" w:date="2016-01-14T12:34:00Z">
          <w:pPr/>
        </w:pPrChange>
      </w:pPr>
    </w:p>
    <w:p w14:paraId="1BD91912" w14:textId="7EF7FC29" w:rsidR="50FB8E0E" w:rsidDel="7C88E63D" w:rsidRDefault="50FB8E0E">
      <w:pPr>
        <w:pStyle w:val="Title"/>
        <w:rPr>
          <w:del w:id="405" w:author="來賓" w:date="2016-01-14T12:36:00Z"/>
        </w:rPr>
        <w:pPrChange w:id="406" w:author="來賓" w:date="2016-01-14T12:34:00Z">
          <w:pPr/>
        </w:pPrChange>
      </w:pPr>
    </w:p>
    <w:p w14:paraId="04059354" w14:textId="77777777" w:rsidR="7C88E63D" w:rsidRDefault="7C88E63D"/>
    <w:p w14:paraId="12B93BCD" w14:textId="2730E9BB" w:rsidR="00062F2D" w:rsidRPr="00062F2D" w:rsidRDefault="3976BCFD" w:rsidP="00062F2D">
      <w:pPr>
        <w:pStyle w:val="Title"/>
        <w:rPr>
          <w:rFonts w:asciiTheme="minorHAnsi" w:hAnsiTheme="minorHAnsi"/>
          <w:sz w:val="32"/>
          <w:szCs w:val="32"/>
        </w:rPr>
      </w:pPr>
      <w:ins w:id="407" w:author="secarter90@aol.co.uk" w:date="2016-01-14T12:31:00Z">
        <w:r w:rsidRPr="4FC723D2">
          <w:rPr>
            <w:rFonts w:ascii="Calibri" w:eastAsia="Calibri" w:hAnsi="Calibri" w:cs="Calibri"/>
            <w:b/>
            <w:bCs/>
            <w:sz w:val="22"/>
            <w:szCs w:val="22"/>
            <w:rPrChange w:id="408" w:author="Guest" w:date="2016-01-18T13:17:00Z">
              <w:rPr>
                <w:rFonts w:asciiTheme="minorHAnsi" w:hAnsiTheme="minorHAnsi"/>
                <w:sz w:val="32"/>
                <w:szCs w:val="32"/>
              </w:rPr>
            </w:rPrChange>
          </w:rPr>
          <w:t xml:space="preserve">2.3 </w:t>
        </w:r>
      </w:ins>
      <w:r w:rsidR="00062F2D" w:rsidRPr="4FC723D2">
        <w:rPr>
          <w:rFonts w:ascii="Calibri" w:eastAsia="Calibri" w:hAnsi="Calibri" w:cs="Calibri"/>
          <w:b/>
          <w:bCs/>
          <w:sz w:val="22"/>
          <w:szCs w:val="22"/>
          <w:rPrChange w:id="409" w:author="Guest" w:date="2016-01-18T13:17:00Z">
            <w:rPr>
              <w:rFonts w:asciiTheme="minorHAnsi" w:hAnsiTheme="minorHAnsi"/>
              <w:sz w:val="32"/>
              <w:szCs w:val="32"/>
            </w:rPr>
          </w:rPrChange>
        </w:rPr>
        <w:t>Initial Concepts</w:t>
      </w:r>
    </w:p>
    <w:p w14:paraId="6737DB79" w14:textId="2F0A4382" w:rsidR="00062F2D" w:rsidRPr="00062F2D" w:rsidRDefault="3976BCFD" w:rsidP="00062F2D">
      <w:pPr>
        <w:pStyle w:val="Heading1"/>
        <w:rPr>
          <w:rFonts w:asciiTheme="minorHAnsi" w:hAnsiTheme="minorHAnsi"/>
          <w:sz w:val="24"/>
          <w:szCs w:val="24"/>
        </w:rPr>
      </w:pPr>
      <w:commentRangeStart w:id="410"/>
      <w:ins w:id="411" w:author="secarter90@aol.co.uk" w:date="2016-01-14T12:31:00Z">
        <w:r w:rsidRPr="3D1AE862">
          <w:rPr>
            <w:rFonts w:ascii="Calibri" w:eastAsia="Calibri" w:hAnsi="Calibri" w:cs="Calibri"/>
            <w:sz w:val="22"/>
            <w:szCs w:val="22"/>
            <w:rPrChange w:id="412" w:author="secarter90@aol.co.uk" w:date="2016-01-14T13:23:00Z">
              <w:rPr>
                <w:rFonts w:asciiTheme="minorHAnsi" w:hAnsiTheme="minorHAnsi"/>
                <w:sz w:val="24"/>
                <w:szCs w:val="24"/>
              </w:rPr>
            </w:rPrChange>
          </w:rPr>
          <w:t xml:space="preserve">2.3.1 </w:t>
        </w:r>
      </w:ins>
      <w:r w:rsidR="00062F2D" w:rsidRPr="3D1AE862">
        <w:rPr>
          <w:rFonts w:ascii="Calibri" w:eastAsia="Calibri" w:hAnsi="Calibri" w:cs="Calibri"/>
          <w:sz w:val="22"/>
          <w:szCs w:val="22"/>
          <w:rPrChange w:id="413" w:author="secarter90@aol.co.uk" w:date="2016-01-14T13:23:00Z">
            <w:rPr>
              <w:rFonts w:asciiTheme="minorHAnsi" w:hAnsiTheme="minorHAnsi"/>
              <w:sz w:val="24"/>
              <w:szCs w:val="24"/>
            </w:rPr>
          </w:rPrChange>
        </w:rPr>
        <w:t>Text Adventure Game</w:t>
      </w:r>
      <w:commentRangeEnd w:id="410"/>
      <w:r w:rsidR="00B93F3B">
        <w:rPr>
          <w:rStyle w:val="CommentReference"/>
          <w:rFonts w:asciiTheme="minorHAnsi" w:eastAsiaTheme="minorHAnsi" w:hAnsiTheme="minorHAnsi" w:cstheme="minorBidi"/>
          <w:b w:val="0"/>
          <w:bCs w:val="0"/>
          <w:color w:val="auto"/>
        </w:rPr>
        <w:commentReference w:id="410"/>
      </w:r>
    </w:p>
    <w:p w14:paraId="64EB8D0B" w14:textId="2AAD33A3" w:rsidR="00062F2D" w:rsidRPr="00062F2D" w:rsidRDefault="00062F2D" w:rsidP="00062F2D">
      <w:r w:rsidRPr="00062F2D">
        <w:t xml:space="preserve">Our very first concept was based around a text adventure game whereby the player would control a character in a story and program decisions for that character, for example, programming the character </w:t>
      </w:r>
      <w:ins w:id="414" w:author="Jamie Birch" w:date="2016-01-13T19:05:00Z">
        <w:r w:rsidR="009F1A15">
          <w:t xml:space="preserve">to move </w:t>
        </w:r>
      </w:ins>
      <w:r w:rsidRPr="00062F2D">
        <w:t xml:space="preserve">left or right, </w:t>
      </w:r>
      <w:ins w:id="415" w:author="Jamie Birch" w:date="2016-01-13T19:05:00Z">
        <w:r w:rsidR="009F1A15">
          <w:t xml:space="preserve">or </w:t>
        </w:r>
      </w:ins>
      <w:r w:rsidRPr="00062F2D">
        <w:t>programming the character to defend itself against an enemy</w:t>
      </w:r>
      <w:ins w:id="416" w:author="Jamie Birch" w:date="2016-01-13T19:05:00Z">
        <w:r w:rsidR="009F1A15">
          <w:t>, etc</w:t>
        </w:r>
      </w:ins>
      <w:r w:rsidRPr="00062F2D">
        <w:t>. The decision the player made for the character would either progress them through the game, or (if a poo</w:t>
      </w:r>
      <w:del w:id="417" w:author="Jamie Birch" w:date="2016-01-13T19:05:00Z">
        <w:r w:rsidR="001C0EDE" w:rsidRPr="001C0EDE" w:rsidDel="00EB19AC">
          <w:rPr>
            <w:noProof/>
          </w:rPr>
          <w:delText xml:space="preserve"> </w:delText>
        </w:r>
      </w:del>
      <w:r w:rsidRPr="00062F2D">
        <w:t>r decision was made) move them further back in the game. As players progress, decision</w:t>
      </w:r>
      <w:ins w:id="418" w:author="Jamie Birch" w:date="2016-01-13T19:06:00Z">
        <w:r w:rsidR="009F1A15">
          <w:t>s</w:t>
        </w:r>
      </w:ins>
      <w:r w:rsidRPr="00062F2D">
        <w:t xml:space="preserve"> </w:t>
      </w:r>
      <w:ins w:id="419" w:author="Jamie Birch" w:date="2016-01-13T19:06:00Z">
        <w:r w:rsidR="009F1A15">
          <w:t xml:space="preserve">would </w:t>
        </w:r>
      </w:ins>
      <w:r w:rsidRPr="00062F2D">
        <w:t xml:space="preserve">become harder and therefore programming </w:t>
      </w:r>
      <w:ins w:id="420" w:author="Jamie Birch" w:date="2016-01-13T19:06:00Z">
        <w:r w:rsidR="009F1A15">
          <w:t xml:space="preserve">would </w:t>
        </w:r>
      </w:ins>
      <w:r w:rsidRPr="00062F2D">
        <w:t>become</w:t>
      </w:r>
      <w:ins w:id="421" w:author="Jamie Birch" w:date="2016-01-13T19:06:00Z">
        <w:r w:rsidR="009F1A15">
          <w:t xml:space="preserve"> </w:t>
        </w:r>
      </w:ins>
      <w:del w:id="422" w:author="Jamie Birch" w:date="2016-01-13T19:06:00Z">
        <w:r w:rsidRPr="00062F2D" w:rsidDel="009F1A15">
          <w:delText xml:space="preserve">s </w:delText>
        </w:r>
      </w:del>
      <w:r w:rsidRPr="00062F2D">
        <w:t>more advanced.</w:t>
      </w:r>
      <w:del w:id="423" w:author="Jamie Birch" w:date="2016-01-13T19:06:00Z">
        <w:r w:rsidRPr="00062F2D" w:rsidDel="009F1A15">
          <w:delText xml:space="preserve"> </w:delText>
        </w:r>
      </w:del>
    </w:p>
    <w:p w14:paraId="3B8EC1E7" w14:textId="1C3486E3" w:rsidR="00062F2D" w:rsidRPr="00062F2D" w:rsidRDefault="00062F2D" w:rsidP="00062F2D">
      <w:r w:rsidRPr="00062F2D">
        <w:t xml:space="preserve">The idea of this </w:t>
      </w:r>
      <w:del w:id="424" w:author="Jamie Birch" w:date="2016-01-13T19:06:00Z">
        <w:r w:rsidRPr="00062F2D" w:rsidDel="009F1A15">
          <w:delText xml:space="preserve">story </w:delText>
        </w:r>
      </w:del>
      <w:ins w:id="425" w:author="Jamie Birch" w:date="2016-01-13T19:06:00Z">
        <w:r w:rsidR="009F1A15" w:rsidRPr="00062F2D">
          <w:t>story</w:t>
        </w:r>
        <w:r w:rsidR="009F1A15">
          <w:t>-</w:t>
        </w:r>
      </w:ins>
      <w:r w:rsidRPr="00062F2D">
        <w:t>based game was to introduce players to programming in a fun environment of their choice</w:t>
      </w:r>
      <w:del w:id="426" w:author="Jamie Birch" w:date="2016-01-13T19:07:00Z">
        <w:r w:rsidRPr="00062F2D" w:rsidDel="009F1A15">
          <w:delText>. T</w:delText>
        </w:r>
      </w:del>
      <w:ins w:id="427" w:author="Jamie Birch" w:date="2016-01-13T19:07:00Z">
        <w:r w:rsidR="009F1A15">
          <w:t>; t</w:t>
        </w:r>
      </w:ins>
      <w:r w:rsidRPr="00062F2D">
        <w:t>he player could choose to control a Rock Star on tour, a soldier in a zombie apocalypse or a wizard fighting enemy trolls</w:t>
      </w:r>
      <w:del w:id="428" w:author="Jamie Birch" w:date="2016-01-13T19:07:00Z">
        <w:r w:rsidRPr="00062F2D" w:rsidDel="009F1A15">
          <w:delText xml:space="preserve">… </w:delText>
        </w:r>
      </w:del>
      <w:ins w:id="429" w:author="Jamie Birch" w:date="2016-01-13T19:07:00Z">
        <w:r w:rsidR="009F1A15">
          <w:t xml:space="preserve"> –</w:t>
        </w:r>
        <w:r w:rsidR="009F1A15" w:rsidRPr="00062F2D">
          <w:t xml:space="preserve"> </w:t>
        </w:r>
      </w:ins>
      <w:r w:rsidRPr="00062F2D">
        <w:t xml:space="preserve">a variety of choices to cater for different audiences and different interests. </w:t>
      </w:r>
    </w:p>
    <w:p w14:paraId="6EB18BC3" w14:textId="1BE6168F" w:rsidR="00062F2D" w:rsidRPr="00062F2D" w:rsidRDefault="00062F2D" w:rsidP="00062F2D">
      <w:r w:rsidRPr="00062F2D">
        <w:t>However</w:t>
      </w:r>
      <w:ins w:id="430" w:author="Jamie Birch" w:date="2016-01-13T19:07:00Z">
        <w:r w:rsidR="009F1A15">
          <w:t>,</w:t>
        </w:r>
      </w:ins>
      <w:r w:rsidRPr="00062F2D">
        <w:t xml:space="preserve"> it was difficult to see where a graphical element could be added to this game. Producing enough graphics for one story</w:t>
      </w:r>
      <w:del w:id="431" w:author="Jamie Birch" w:date="2016-01-13T19:12:00Z">
        <w:r w:rsidRPr="00062F2D" w:rsidDel="00BB2F17">
          <w:delText xml:space="preserve"> </w:delText>
        </w:r>
      </w:del>
      <w:r w:rsidRPr="00062F2D">
        <w:t>line may have been possible, but producing enough graphics for multiple stories would have been challenging and taken time away from actually developing an interesting, interactive, fun game for the audience to play.</w:t>
      </w:r>
      <w:del w:id="432" w:author="Jamie Birch" w:date="2016-01-13T19:08:00Z">
        <w:r w:rsidRPr="00062F2D" w:rsidDel="009F1A15">
          <w:delText xml:space="preserve"> </w:delText>
        </w:r>
      </w:del>
    </w:p>
    <w:p w14:paraId="2C4BB7AB" w14:textId="1BBC2504" w:rsidR="00062F2D" w:rsidRPr="00062F2D" w:rsidRDefault="00062F2D" w:rsidP="00062F2D">
      <w:r w:rsidRPr="00062F2D">
        <w:t xml:space="preserve">Market research also highlighted that it was important to our target audience that a competitive element </w:t>
      </w:r>
      <w:del w:id="433" w:author="Jamie Birch" w:date="2016-01-13T19:08:00Z">
        <w:r w:rsidRPr="00062F2D" w:rsidDel="009F1A15">
          <w:delText xml:space="preserve">was </w:delText>
        </w:r>
      </w:del>
      <w:ins w:id="434" w:author="Jamie Birch" w:date="2016-01-13T19:08:00Z">
        <w:r w:rsidR="009F1A15">
          <w:t>be</w:t>
        </w:r>
        <w:r w:rsidR="009F1A15" w:rsidRPr="00062F2D">
          <w:t xml:space="preserve"> </w:t>
        </w:r>
      </w:ins>
      <w:r w:rsidRPr="00062F2D">
        <w:t>present in the game, and other concepts that we developed catered better to this.</w:t>
      </w:r>
    </w:p>
    <w:p w14:paraId="6FD1F076" w14:textId="77777777" w:rsidR="00062F2D" w:rsidRPr="00062F2D" w:rsidRDefault="00062F2D" w:rsidP="00062F2D">
      <w:pPr>
        <w:pStyle w:val="Heading1"/>
        <w:rPr>
          <w:rFonts w:asciiTheme="minorHAnsi" w:hAnsiTheme="minorHAnsi"/>
          <w:sz w:val="24"/>
          <w:szCs w:val="24"/>
        </w:rPr>
      </w:pPr>
      <w:r w:rsidRPr="11B9C467">
        <w:rPr>
          <w:rFonts w:ascii="Calibri" w:eastAsia="Calibri" w:hAnsi="Calibri" w:cs="Calibri"/>
          <w:sz w:val="22"/>
          <w:szCs w:val="22"/>
          <w:rPrChange w:id="435" w:author="來賓" w:date="2016-01-14T12:49:00Z">
            <w:rPr>
              <w:rFonts w:asciiTheme="minorHAnsi" w:hAnsiTheme="minorHAnsi"/>
              <w:sz w:val="24"/>
              <w:szCs w:val="24"/>
            </w:rPr>
          </w:rPrChange>
        </w:rPr>
        <w:lastRenderedPageBreak/>
        <w:t>SWOT Analysis</w:t>
      </w:r>
    </w:p>
    <w:tbl>
      <w:tblPr>
        <w:tblStyle w:val="LightGrid-Accent1"/>
        <w:tblW w:w="0" w:type="auto"/>
        <w:tblLook w:val="04A0" w:firstRow="1" w:lastRow="0" w:firstColumn="1" w:lastColumn="0" w:noHBand="0" w:noVBand="1"/>
        <w:tblPrChange w:id="436" w:author="secarter90@aol.co.uk" w:date="2016-01-14T13:21:00Z">
          <w:tblPr>
            <w:tblStyle w:val="LightGrid-Accent1"/>
            <w:tblW w:w="0" w:type="auto"/>
            <w:tblLook w:val="04A0" w:firstRow="1" w:lastRow="0" w:firstColumn="1" w:lastColumn="0" w:noHBand="0" w:noVBand="1"/>
          </w:tblPr>
        </w:tblPrChange>
      </w:tblPr>
      <w:tblGrid>
        <w:gridCol w:w="4677"/>
        <w:gridCol w:w="4663"/>
        <w:tblGridChange w:id="437">
          <w:tblGrid>
            <w:gridCol w:w="360"/>
            <w:gridCol w:w="360"/>
          </w:tblGrid>
        </w:tblGridChange>
      </w:tblGrid>
      <w:tr w:rsidR="00062F2D" w:rsidRPr="00062F2D" w14:paraId="64179DE1" w14:textId="77777777" w:rsidTr="4FC72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Change w:id="438" w:author="secarter90@aol.co.uk" w:date="2016-01-14T13:21:00Z">
              <w:tcPr>
                <w:tcW w:w="0" w:type="auto"/>
              </w:tcPr>
            </w:tcPrChange>
          </w:tcPr>
          <w:p w14:paraId="6402DACC" w14:textId="77777777" w:rsidR="00062F2D" w:rsidRPr="00062F2D" w:rsidRDefault="00062F2D" w:rsidP="009B2AA7">
            <w:pPr>
              <w:pStyle w:val="Heading2"/>
              <w:outlineLvl w:val="1"/>
              <w:cnfStyle w:val="101000000000" w:firstRow="1" w:lastRow="0" w:firstColumn="1" w:lastColumn="0" w:oddVBand="0" w:evenVBand="0" w:oddHBand="0" w:evenHBand="0" w:firstRowFirstColumn="0" w:firstRowLastColumn="0" w:lastRowFirstColumn="0" w:lastRowLastColumn="0"/>
              <w:rPr>
                <w:rFonts w:asciiTheme="minorHAnsi" w:hAnsiTheme="minorHAnsi"/>
              </w:rPr>
            </w:pPr>
            <w:r w:rsidRPr="719108A7">
              <w:rPr>
                <w:rFonts w:ascii="Calibri" w:eastAsia="Calibri" w:hAnsi="Calibri" w:cs="Calibri"/>
                <w:sz w:val="28"/>
                <w:szCs w:val="28"/>
                <w:rPrChange w:id="439" w:author="secarter90@aol.co.uk" w:date="2016-01-14T13:11:00Z">
                  <w:rPr>
                    <w:rFonts w:asciiTheme="minorHAnsi" w:hAnsiTheme="minorHAnsi"/>
                  </w:rPr>
                </w:rPrChange>
              </w:rPr>
              <w:t xml:space="preserve">Strengths </w:t>
            </w:r>
          </w:p>
          <w:p w14:paraId="5C90AEBB" w14:textId="77777777" w:rsidR="00062F2D" w:rsidRPr="00062F2D" w:rsidRDefault="00062F2D" w:rsidP="009B2AA7">
            <w:pPr>
              <w:cnfStyle w:val="101000000000" w:firstRow="1" w:lastRow="0" w:firstColumn="1" w:lastColumn="0" w:oddVBand="0" w:evenVBand="0" w:oddHBand="0" w:evenHBand="0" w:firstRowFirstColumn="0" w:firstRowLastColumn="0" w:lastRowFirstColumn="0" w:lastRowLastColumn="0"/>
              <w:rPr>
                <w:rFonts w:asciiTheme="minorHAnsi" w:hAnsiTheme="minorHAnsi"/>
              </w:rPr>
            </w:pPr>
          </w:p>
          <w:p w14:paraId="358C27FB" w14:textId="5E3D3C3E" w:rsidR="00062F2D" w:rsidRPr="00062F2D" w:rsidRDefault="00062F2D" w:rsidP="005C52C5">
            <w:pPr>
              <w:pStyle w:val="ListParagraph"/>
              <w:numPr>
                <w:ilvl w:val="0"/>
                <w:numId w:val="8"/>
              </w:numPr>
              <w:spacing w:after="0" w:line="240" w:lineRule="auto"/>
              <w:cnfStyle w:val="101000000000" w:firstRow="1" w:lastRow="0" w:firstColumn="1" w:lastColumn="0" w:oddVBand="0" w:evenVBand="0" w:oddHBand="0" w:evenHBand="0" w:firstRowFirstColumn="0" w:firstRowLastColumn="0" w:lastRowFirstColumn="0" w:lastRowLastColumn="0"/>
              <w:rPr>
                <w:rFonts w:asciiTheme="minorHAnsi" w:eastAsiaTheme="minorEastAsia" w:hAnsiTheme="minorHAnsi" w:cstheme="minorBidi"/>
                <w:b w:val="0"/>
              </w:rPr>
            </w:pPr>
            <w:r w:rsidRPr="59ADB142">
              <w:rPr>
                <w:rFonts w:ascii="Calibri" w:eastAsia="Calibri" w:hAnsi="Calibri" w:cs="Calibri"/>
                <w:rPrChange w:id="440" w:author="secarter90@aol.co.uk" w:date="2016-01-14T13:11:00Z">
                  <w:rPr/>
                </w:rPrChange>
              </w:rPr>
              <w:t xml:space="preserve">Story element highlighted as important by </w:t>
            </w:r>
            <w:del w:id="441" w:author="Jamie Birch" w:date="2016-01-13T19:14:00Z">
              <w:r w:rsidRPr="00062F2D" w:rsidDel="00BB2F17">
                <w:rPr>
                  <w:rFonts w:asciiTheme="minorHAnsi" w:hAnsiTheme="minorHAnsi"/>
                  <w:b w:val="0"/>
                </w:rPr>
                <w:delText xml:space="preserve">our </w:delText>
              </w:r>
            </w:del>
            <w:r w:rsidRPr="59ADB142">
              <w:rPr>
                <w:rFonts w:ascii="Calibri" w:eastAsia="Calibri" w:hAnsi="Calibri" w:cs="Calibri"/>
                <w:rPrChange w:id="442" w:author="secarter90@aol.co.uk" w:date="2016-01-14T13:11:00Z">
                  <w:rPr/>
                </w:rPrChange>
              </w:rPr>
              <w:t xml:space="preserve">target audience. </w:t>
            </w:r>
          </w:p>
          <w:p w14:paraId="5CE69F2D" w14:textId="6B19F79D" w:rsidR="00062F2D" w:rsidRPr="00062F2D" w:rsidRDefault="00062F2D" w:rsidP="4FC723D2">
            <w:pPr>
              <w:pStyle w:val="ListParagraph"/>
              <w:numPr>
                <w:ilvl w:val="0"/>
                <w:numId w:val="8"/>
              </w:numPr>
              <w:spacing w:after="0" w:line="240" w:lineRule="auto"/>
              <w:cnfStyle w:val="101000000000" w:firstRow="1" w:lastRow="0" w:firstColumn="1" w:lastColumn="0" w:oddVBand="0" w:evenVBand="0" w:oddHBand="0" w:evenHBand="0" w:firstRowFirstColumn="0" w:firstRowLastColumn="0" w:lastRowFirstColumn="0" w:lastRowLastColumn="0"/>
              <w:rPr>
                <w:rFonts w:asciiTheme="minorHAnsi" w:eastAsiaTheme="minorEastAsia" w:hAnsiTheme="minorHAnsi" w:cstheme="minorBidi"/>
                <w:b w:val="0"/>
                <w:bCs w:val="0"/>
              </w:rPr>
            </w:pPr>
            <w:r w:rsidRPr="59ADB142">
              <w:rPr>
                <w:rFonts w:ascii="Calibri" w:eastAsia="Calibri" w:hAnsi="Calibri" w:cs="Calibri"/>
                <w:rPrChange w:id="443" w:author="來賓" w:date="2016-01-14T11:55:00Z">
                  <w:rPr/>
                </w:rPrChange>
              </w:rPr>
              <w:t xml:space="preserve">Fun, programming element to introduce </w:t>
            </w:r>
            <w:del w:id="444" w:author="Jamie Birch" w:date="2016-01-13T19:14:00Z">
              <w:r w:rsidRPr="00062F2D" w:rsidDel="00BB2F17">
                <w:rPr>
                  <w:rFonts w:asciiTheme="minorHAnsi" w:hAnsiTheme="minorHAnsi"/>
                  <w:b w:val="0"/>
                </w:rPr>
                <w:delText xml:space="preserve">the </w:delText>
              </w:r>
            </w:del>
            <w:r w:rsidRPr="59ADB142">
              <w:rPr>
                <w:rFonts w:ascii="Calibri" w:eastAsia="Calibri" w:hAnsi="Calibri" w:cs="Calibri"/>
                <w:rPrChange w:id="445" w:author="來賓" w:date="2016-01-14T11:55:00Z">
                  <w:rPr/>
                </w:rPrChange>
              </w:rPr>
              <w:t xml:space="preserve">audience to </w:t>
            </w:r>
            <w:del w:id="446" w:author="Jamie Birch" w:date="2016-01-13T19:12:00Z">
              <w:r w:rsidRPr="00062F2D" w:rsidDel="00BB2F17">
                <w:rPr>
                  <w:rFonts w:asciiTheme="minorHAnsi" w:hAnsiTheme="minorHAnsi"/>
                  <w:b w:val="0"/>
                </w:rPr>
                <w:delText xml:space="preserve">Computer </w:delText>
              </w:r>
            </w:del>
            <w:ins w:id="447" w:author="Jamie Birch" w:date="2016-01-13T19:12:00Z">
              <w:r w:rsidR="00BB2F17" w:rsidRPr="59ADB142">
                <w:rPr>
                  <w:rFonts w:ascii="Calibri" w:eastAsia="Calibri" w:hAnsi="Calibri" w:cs="Calibri"/>
                  <w:rPrChange w:id="448" w:author="來賓" w:date="2016-01-14T11:55:00Z">
                    <w:rPr/>
                  </w:rPrChange>
                </w:rPr>
                <w:t xml:space="preserve">computer </w:t>
              </w:r>
            </w:ins>
            <w:del w:id="449" w:author="Jamie Birch" w:date="2016-01-13T19:12:00Z">
              <w:r w:rsidRPr="00062F2D" w:rsidDel="00BB2F17">
                <w:rPr>
                  <w:rFonts w:asciiTheme="minorHAnsi" w:hAnsiTheme="minorHAnsi"/>
                  <w:b w:val="0"/>
                </w:rPr>
                <w:delText>Science</w:delText>
              </w:r>
            </w:del>
            <w:ins w:id="450" w:author="Jamie Birch" w:date="2016-01-13T19:12:00Z">
              <w:r w:rsidR="00BB2F17" w:rsidRPr="59ADB142">
                <w:rPr>
                  <w:rFonts w:ascii="Calibri" w:eastAsia="Calibri" w:hAnsi="Calibri" w:cs="Calibri"/>
                  <w:rPrChange w:id="451" w:author="來賓" w:date="2016-01-14T11:55:00Z">
                    <w:rPr/>
                  </w:rPrChange>
                </w:rPr>
                <w:t>science</w:t>
              </w:r>
            </w:ins>
            <w:r w:rsidRPr="59ADB142">
              <w:rPr>
                <w:rFonts w:ascii="Calibri" w:eastAsia="Calibri" w:hAnsi="Calibri" w:cs="Calibri"/>
                <w:rPrChange w:id="452" w:author="來賓" w:date="2016-01-14T11:55:00Z">
                  <w:rPr/>
                </w:rPrChange>
              </w:rPr>
              <w:t xml:space="preserve">. </w:t>
            </w:r>
          </w:p>
          <w:p w14:paraId="167556C5" w14:textId="77777777" w:rsidR="00062F2D" w:rsidRPr="00062F2D" w:rsidRDefault="00062F2D" w:rsidP="009B2AA7">
            <w:pPr>
              <w:pStyle w:val="ListParagraph"/>
              <w:cnfStyle w:val="101000000000" w:firstRow="1" w:lastRow="0" w:firstColumn="1" w:lastColumn="0" w:oddVBand="0" w:evenVBand="0" w:oddHBand="0" w:evenHBand="0" w:firstRowFirstColumn="0" w:firstRowLastColumn="0" w:lastRowFirstColumn="0" w:lastRowLastColumn="0"/>
              <w:rPr>
                <w:rFonts w:asciiTheme="minorHAnsi" w:hAnsiTheme="minorHAnsi"/>
              </w:rPr>
            </w:pPr>
          </w:p>
          <w:p w14:paraId="2E8E79BE" w14:textId="77777777" w:rsidR="00062F2D" w:rsidRPr="00062F2D" w:rsidRDefault="00062F2D" w:rsidP="009B2AA7">
            <w:pPr>
              <w:cnfStyle w:val="101000000000" w:firstRow="1" w:lastRow="0" w:firstColumn="1" w:lastColumn="0" w:oddVBand="0" w:evenVBand="0" w:oddHBand="0" w:evenHBand="0" w:firstRowFirstColumn="0" w:firstRowLastColumn="0" w:lastRowFirstColumn="0" w:lastRowLastColumn="0"/>
              <w:rPr>
                <w:rFonts w:asciiTheme="minorHAnsi" w:hAnsiTheme="minorHAnsi"/>
              </w:rPr>
            </w:pPr>
          </w:p>
          <w:p w14:paraId="2AE12E04" w14:textId="77777777" w:rsidR="00062F2D" w:rsidRPr="00062F2D" w:rsidRDefault="00062F2D" w:rsidP="009B2AA7">
            <w:pPr>
              <w:cnfStyle w:val="101000000000" w:firstRow="1" w:lastRow="0" w:firstColumn="1" w:lastColumn="0" w:oddVBand="0" w:evenVBand="0" w:oddHBand="0" w:evenHBand="0" w:firstRowFirstColumn="0" w:firstRowLastColumn="0" w:lastRowFirstColumn="0" w:lastRowLastColumn="0"/>
              <w:rPr>
                <w:rFonts w:asciiTheme="minorHAnsi" w:hAnsiTheme="minorHAnsi"/>
              </w:rPr>
            </w:pPr>
          </w:p>
        </w:tc>
        <w:tc>
          <w:tcPr>
            <w:tcW w:w="4788" w:type="dxa"/>
            <w:tcPrChange w:id="453" w:author="secarter90@aol.co.uk" w:date="2016-01-14T13:21:00Z">
              <w:tcPr>
                <w:tcW w:w="4788" w:type="dxa"/>
              </w:tcPr>
            </w:tcPrChange>
          </w:tcPr>
          <w:p w14:paraId="1BAF0794" w14:textId="77777777" w:rsidR="00062F2D" w:rsidRPr="00062F2D" w:rsidRDefault="00062F2D" w:rsidP="009B2AA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719108A7">
              <w:rPr>
                <w:rFonts w:ascii="Calibri" w:eastAsia="Calibri" w:hAnsi="Calibri" w:cs="Calibri"/>
                <w:sz w:val="28"/>
                <w:szCs w:val="28"/>
                <w:rPrChange w:id="454" w:author="secarter90@aol.co.uk" w:date="2016-01-14T13:11:00Z">
                  <w:rPr>
                    <w:rFonts w:asciiTheme="minorHAnsi" w:hAnsiTheme="minorHAnsi"/>
                  </w:rPr>
                </w:rPrChange>
              </w:rPr>
              <w:t>Weaknesses</w:t>
            </w:r>
          </w:p>
          <w:p w14:paraId="24C26E1E" w14:textId="77777777" w:rsidR="00062F2D" w:rsidRPr="00062F2D" w:rsidRDefault="00062F2D" w:rsidP="009B2AA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p w14:paraId="520734F6" w14:textId="77777777" w:rsidR="00062F2D" w:rsidRPr="00062F2D" w:rsidRDefault="00062F2D" w:rsidP="005C52C5">
            <w:pPr>
              <w:pStyle w:val="ListParagraph"/>
              <w:numPr>
                <w:ilvl w:val="0"/>
                <w:numId w:val="8"/>
              </w:num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rPr>
            </w:pPr>
            <w:r w:rsidRPr="59ADB142">
              <w:rPr>
                <w:rFonts w:ascii="Calibri" w:eastAsia="Calibri" w:hAnsi="Calibri" w:cs="Calibri"/>
                <w:rPrChange w:id="455" w:author="secarter90@aol.co.uk" w:date="2016-01-14T13:11:00Z">
                  <w:rPr/>
                </w:rPrChange>
              </w:rPr>
              <w:t>Difficult to implement enough graphics to enhance game.</w:t>
            </w:r>
          </w:p>
          <w:p w14:paraId="7987A6D1" w14:textId="77777777" w:rsidR="00062F2D" w:rsidRPr="00062F2D" w:rsidRDefault="00062F2D">
            <w:pPr>
              <w:pStyle w:val="ListParagraph"/>
              <w:numPr>
                <w:ilvl w:val="0"/>
                <w:numId w:val="8"/>
              </w:num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9ADB142">
              <w:rPr>
                <w:rFonts w:ascii="Calibri" w:eastAsia="Calibri" w:hAnsi="Calibri" w:cs="Calibri"/>
                <w:rPrChange w:id="456" w:author="secarter90@aol.co.uk" w:date="2016-01-14T13:11:00Z">
                  <w:rPr/>
                </w:rPrChange>
              </w:rPr>
              <w:t xml:space="preserve">Lack of competitive element important to target audience. </w:t>
            </w:r>
          </w:p>
        </w:tc>
      </w:tr>
      <w:tr w:rsidR="00062F2D" w:rsidRPr="00062F2D" w14:paraId="033FFCD1" w14:textId="77777777" w:rsidTr="4FC72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Change w:id="457" w:author="secarter90@aol.co.uk" w:date="2016-01-14T13:21:00Z">
              <w:tcPr>
                <w:tcW w:w="0" w:type="auto"/>
              </w:tcPr>
            </w:tcPrChange>
          </w:tcPr>
          <w:p w14:paraId="7910A79D" w14:textId="77777777" w:rsidR="00062F2D" w:rsidRPr="00062F2D" w:rsidRDefault="00062F2D" w:rsidP="009B2AA7">
            <w:pPr>
              <w:pStyle w:val="Heading2"/>
              <w:outlineLvl w:val="1"/>
              <w:cnfStyle w:val="001000100000" w:firstRow="0" w:lastRow="0" w:firstColumn="1" w:lastColumn="0" w:oddVBand="0" w:evenVBand="0" w:oddHBand="1" w:evenHBand="0" w:firstRowFirstColumn="0" w:firstRowLastColumn="0" w:lastRowFirstColumn="0" w:lastRowLastColumn="0"/>
              <w:rPr>
                <w:rFonts w:asciiTheme="minorHAnsi" w:hAnsiTheme="minorHAnsi"/>
              </w:rPr>
            </w:pPr>
            <w:r w:rsidRPr="177781F8">
              <w:rPr>
                <w:rFonts w:ascii="Calibri" w:eastAsia="Calibri" w:hAnsi="Calibri" w:cs="Calibri"/>
                <w:sz w:val="28"/>
                <w:szCs w:val="28"/>
                <w:rPrChange w:id="458" w:author="secarter90@aol.co.uk" w:date="2016-01-14T13:11:00Z">
                  <w:rPr>
                    <w:rFonts w:asciiTheme="minorHAnsi" w:hAnsiTheme="minorHAnsi"/>
                  </w:rPr>
                </w:rPrChange>
              </w:rPr>
              <w:t>Opportunities</w:t>
            </w:r>
          </w:p>
          <w:p w14:paraId="0EFB1AF0" w14:textId="77777777" w:rsidR="00062F2D" w:rsidRPr="00062F2D" w:rsidRDefault="00062F2D" w:rsidP="009B2AA7">
            <w:pPr>
              <w:cnfStyle w:val="001000100000" w:firstRow="0" w:lastRow="0" w:firstColumn="1" w:lastColumn="0" w:oddVBand="0" w:evenVBand="0" w:oddHBand="1" w:evenHBand="0" w:firstRowFirstColumn="0" w:firstRowLastColumn="0" w:lastRowFirstColumn="0" w:lastRowLastColumn="0"/>
              <w:rPr>
                <w:rFonts w:asciiTheme="minorHAnsi" w:hAnsiTheme="minorHAnsi"/>
              </w:rPr>
            </w:pPr>
          </w:p>
          <w:p w14:paraId="5245280D" w14:textId="1E3A1E7B" w:rsidR="00062F2D" w:rsidRPr="00062F2D" w:rsidRDefault="00062F2D">
            <w:pPr>
              <w:pStyle w:val="ListParagraph"/>
              <w:numPr>
                <w:ilvl w:val="0"/>
                <w:numId w:val="8"/>
              </w:numPr>
              <w:spacing w:after="0" w:line="240" w:lineRule="auto"/>
              <w:cnfStyle w:val="001000100000" w:firstRow="0" w:lastRow="0" w:firstColumn="1" w:lastColumn="0" w:oddVBand="0" w:evenVBand="0" w:oddHBand="1" w:evenHBand="0" w:firstRowFirstColumn="0" w:firstRowLastColumn="0" w:lastRowFirstColumn="0" w:lastRowLastColumn="0"/>
              <w:rPr>
                <w:rFonts w:asciiTheme="minorHAnsi" w:eastAsiaTheme="minorEastAsia" w:hAnsiTheme="minorHAnsi" w:cstheme="minorBidi"/>
                <w:b w:val="0"/>
                <w:bCs w:val="0"/>
              </w:rPr>
              <w:pPrChange w:id="459" w:author="Guest" w:date="2016-01-18T13:17:00Z">
                <w:pPr>
                  <w:pStyle w:val="ListParagraph"/>
                  <w:numPr>
                    <w:numId w:val="8"/>
                  </w:numPr>
                  <w:ind w:hanging="360"/>
                  <w:cnfStyle w:val="001000100000" w:firstRow="0" w:lastRow="0" w:firstColumn="1" w:lastColumn="0" w:oddVBand="0" w:evenVBand="0" w:oddHBand="1" w:evenHBand="0" w:firstRowFirstColumn="0" w:firstRowLastColumn="0" w:lastRowFirstColumn="0" w:lastRowLastColumn="0"/>
                </w:pPr>
              </w:pPrChange>
            </w:pPr>
            <w:del w:id="460" w:author="Jamie Birch" w:date="2016-01-13T19:14:00Z">
              <w:r w:rsidRPr="00062F2D" w:rsidDel="00BB2F17">
                <w:rPr>
                  <w:rFonts w:asciiTheme="minorHAnsi" w:hAnsiTheme="minorHAnsi"/>
                  <w:b w:val="0"/>
                </w:rPr>
                <w:delText>We c</w:delText>
              </w:r>
            </w:del>
            <w:ins w:id="461" w:author="Jamie Birch" w:date="2016-01-13T19:14:00Z">
              <w:r w:rsidR="00BB2F17" w:rsidRPr="26463627">
                <w:rPr>
                  <w:rFonts w:ascii="Calibri" w:eastAsia="Calibri" w:hAnsi="Calibri" w:cs="Calibri"/>
                  <w:rPrChange w:id="462" w:author="來賓" w:date="2016-01-14T11:55:00Z">
                    <w:rPr/>
                  </w:rPrChange>
                </w:rPr>
                <w:t>C</w:t>
              </w:r>
            </w:ins>
            <w:r w:rsidRPr="26463627">
              <w:rPr>
                <w:rFonts w:ascii="Calibri" w:eastAsia="Calibri" w:hAnsi="Calibri" w:cs="Calibri"/>
                <w:rPrChange w:id="463" w:author="來賓" w:date="2016-01-14T11:55:00Z">
                  <w:rPr/>
                </w:rPrChange>
              </w:rPr>
              <w:t>an offer multiple story</w:t>
            </w:r>
            <w:del w:id="464" w:author="Jamie Birch" w:date="2016-01-13T19:13:00Z">
              <w:r w:rsidRPr="00062F2D" w:rsidDel="00BB2F17">
                <w:rPr>
                  <w:rFonts w:asciiTheme="minorHAnsi" w:hAnsiTheme="minorHAnsi"/>
                  <w:b w:val="0"/>
                </w:rPr>
                <w:delText xml:space="preserve"> </w:delText>
              </w:r>
            </w:del>
            <w:r w:rsidRPr="26463627">
              <w:rPr>
                <w:rFonts w:ascii="Calibri" w:eastAsia="Calibri" w:hAnsi="Calibri" w:cs="Calibri"/>
                <w:rPrChange w:id="465" w:author="來賓" w:date="2016-01-14T11:55:00Z">
                  <w:rPr/>
                </w:rPrChange>
              </w:rPr>
              <w:t xml:space="preserve">lines </w:t>
            </w:r>
            <w:del w:id="466" w:author="Jamie Birch" w:date="2016-01-13T19:14:00Z">
              <w:r w:rsidRPr="00062F2D" w:rsidDel="00BB2F17">
                <w:rPr>
                  <w:rFonts w:asciiTheme="minorHAnsi" w:hAnsiTheme="minorHAnsi"/>
                  <w:b w:val="0"/>
                </w:rPr>
                <w:delText>allowing us to cater to</w:delText>
              </w:r>
            </w:del>
            <w:ins w:id="467" w:author="Jamie Birch" w:date="2016-01-13T19:15:00Z">
              <w:r w:rsidR="00BB2F17" w:rsidRPr="26463627">
                <w:rPr>
                  <w:rFonts w:ascii="Calibri" w:eastAsia="Calibri" w:hAnsi="Calibri" w:cs="Calibri"/>
                  <w:rPrChange w:id="468" w:author="來賓" w:date="2016-01-14T11:55:00Z">
                    <w:rPr/>
                  </w:rPrChange>
                </w:rPr>
                <w:t xml:space="preserve">allowing catering to </w:t>
              </w:r>
            </w:ins>
            <w:del w:id="469" w:author="Jamie Birch" w:date="2016-01-13T19:15:00Z">
              <w:r w:rsidRPr="00062F2D" w:rsidDel="00BB2F17">
                <w:rPr>
                  <w:rFonts w:asciiTheme="minorHAnsi" w:hAnsiTheme="minorHAnsi"/>
                  <w:b w:val="0"/>
                </w:rPr>
                <w:delText xml:space="preserve"> </w:delText>
              </w:r>
            </w:del>
            <w:r w:rsidRPr="26463627">
              <w:rPr>
                <w:rFonts w:ascii="Calibri" w:eastAsia="Calibri" w:hAnsi="Calibri" w:cs="Calibri"/>
                <w:rPrChange w:id="470" w:author="來賓" w:date="2016-01-14T11:55:00Z">
                  <w:rPr/>
                </w:rPrChange>
              </w:rPr>
              <w:t xml:space="preserve">many different audiences ensuring </w:t>
            </w:r>
            <w:del w:id="471" w:author="Jamie Birch" w:date="2016-01-13T19:15:00Z">
              <w:r w:rsidRPr="00062F2D" w:rsidDel="00BB2F17">
                <w:rPr>
                  <w:rFonts w:asciiTheme="minorHAnsi" w:hAnsiTheme="minorHAnsi"/>
                  <w:b w:val="0"/>
                </w:rPr>
                <w:delText xml:space="preserve">that the </w:delText>
              </w:r>
            </w:del>
            <w:r w:rsidRPr="26463627">
              <w:rPr>
                <w:rFonts w:ascii="Calibri" w:eastAsia="Calibri" w:hAnsi="Calibri" w:cs="Calibri"/>
                <w:rPrChange w:id="472" w:author="來賓" w:date="2016-01-14T11:55:00Z">
                  <w:rPr/>
                </w:rPrChange>
              </w:rPr>
              <w:t>game is compatible for</w:t>
            </w:r>
            <w:del w:id="473" w:author="Jamie Birch" w:date="2016-01-13T19:15:00Z">
              <w:r w:rsidRPr="00062F2D" w:rsidDel="00BB2F17">
                <w:rPr>
                  <w:rFonts w:asciiTheme="minorHAnsi" w:hAnsiTheme="minorHAnsi"/>
                  <w:b w:val="0"/>
                </w:rPr>
                <w:delText xml:space="preserve"> a</w:delText>
              </w:r>
            </w:del>
            <w:r w:rsidRPr="26463627">
              <w:rPr>
                <w:rFonts w:ascii="Calibri" w:eastAsia="Calibri" w:hAnsi="Calibri" w:cs="Calibri"/>
                <w:rPrChange w:id="474" w:author="來賓" w:date="2016-01-14T11:55:00Z">
                  <w:rPr/>
                </w:rPrChange>
              </w:rPr>
              <w:t xml:space="preserve"> wider audience. </w:t>
            </w:r>
          </w:p>
          <w:p w14:paraId="421E63C6" w14:textId="77777777" w:rsidR="00062F2D" w:rsidRPr="00062F2D" w:rsidRDefault="00062F2D" w:rsidP="009B2AA7">
            <w:pPr>
              <w:cnfStyle w:val="001000100000" w:firstRow="0" w:lastRow="0" w:firstColumn="1" w:lastColumn="0" w:oddVBand="0" w:evenVBand="0" w:oddHBand="1" w:evenHBand="0" w:firstRowFirstColumn="0" w:firstRowLastColumn="0" w:lastRowFirstColumn="0" w:lastRowLastColumn="0"/>
              <w:rPr>
                <w:rFonts w:asciiTheme="minorHAnsi" w:hAnsiTheme="minorHAnsi"/>
              </w:rPr>
            </w:pPr>
          </w:p>
          <w:p w14:paraId="22E66FBC" w14:textId="77777777" w:rsidR="00062F2D" w:rsidRPr="00062F2D" w:rsidRDefault="00062F2D" w:rsidP="009B2AA7">
            <w:pPr>
              <w:cnfStyle w:val="001000100000" w:firstRow="0" w:lastRow="0" w:firstColumn="1" w:lastColumn="0" w:oddVBand="0" w:evenVBand="0" w:oddHBand="1" w:evenHBand="0" w:firstRowFirstColumn="0" w:firstRowLastColumn="0" w:lastRowFirstColumn="0" w:lastRowLastColumn="0"/>
              <w:rPr>
                <w:rFonts w:asciiTheme="minorHAnsi" w:hAnsiTheme="minorHAnsi"/>
              </w:rPr>
            </w:pPr>
          </w:p>
        </w:tc>
        <w:tc>
          <w:tcPr>
            <w:tcW w:w="4788" w:type="dxa"/>
            <w:tcPrChange w:id="475" w:author="secarter90@aol.co.uk" w:date="2016-01-14T13:21:00Z">
              <w:tcPr>
                <w:tcW w:w="4788" w:type="dxa"/>
              </w:tcPr>
            </w:tcPrChange>
          </w:tcPr>
          <w:p w14:paraId="7D5939BD" w14:textId="77777777" w:rsidR="00062F2D" w:rsidRPr="00062F2D" w:rsidRDefault="00062F2D" w:rsidP="009B2AA7">
            <w:pPr>
              <w:pStyle w:val="Heading2"/>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rPr>
            </w:pPr>
            <w:r w:rsidRPr="177781F8">
              <w:rPr>
                <w:rFonts w:ascii="Calibri" w:eastAsia="Calibri" w:hAnsi="Calibri" w:cs="Calibri"/>
                <w:sz w:val="28"/>
                <w:szCs w:val="28"/>
                <w:rPrChange w:id="476" w:author="來賓" w:date="2016-01-14T12:18:00Z">
                  <w:rPr>
                    <w:rFonts w:asciiTheme="minorHAnsi" w:hAnsiTheme="minorHAnsi"/>
                    <w:b w:val="0"/>
                  </w:rPr>
                </w:rPrChange>
              </w:rPr>
              <w:t>Threats</w:t>
            </w:r>
          </w:p>
          <w:p w14:paraId="6308FB93" w14:textId="77777777" w:rsidR="00062F2D" w:rsidRPr="00062F2D" w:rsidRDefault="00062F2D" w:rsidP="009B2AA7">
            <w:pPr>
              <w:cnfStyle w:val="000000100000" w:firstRow="0" w:lastRow="0" w:firstColumn="0" w:lastColumn="0" w:oddVBand="0" w:evenVBand="0" w:oddHBand="1" w:evenHBand="0" w:firstRowFirstColumn="0" w:firstRowLastColumn="0" w:lastRowFirstColumn="0" w:lastRowLastColumn="0"/>
            </w:pPr>
          </w:p>
          <w:p w14:paraId="6AA8103D" w14:textId="03A65DE9" w:rsidR="00062F2D" w:rsidRPr="00062F2D" w:rsidRDefault="00062F2D" w:rsidP="00062F2D">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pPr>
            <w:del w:id="477" w:author="Jamie Birch" w:date="2016-01-13T19:15:00Z">
              <w:r w:rsidRPr="00062F2D" w:rsidDel="00BB2F17">
                <w:delText>This c</w:delText>
              </w:r>
            </w:del>
            <w:ins w:id="478" w:author="Jamie Birch" w:date="2016-01-13T19:15:00Z">
              <w:r w:rsidR="00BB2F17" w:rsidRPr="59ADB142">
                <w:rPr>
                  <w:rFonts w:ascii="Calibri" w:eastAsia="Calibri" w:hAnsi="Calibri" w:cs="Calibri"/>
                  <w:rPrChange w:id="479" w:author="secarter90@aol.co.uk" w:date="2016-01-14T13:11:00Z">
                    <w:rPr/>
                  </w:rPrChange>
                </w:rPr>
                <w:t>C</w:t>
              </w:r>
            </w:ins>
            <w:r w:rsidRPr="59ADB142">
              <w:rPr>
                <w:rFonts w:ascii="Calibri" w:eastAsia="Calibri" w:hAnsi="Calibri" w:cs="Calibri"/>
                <w:rPrChange w:id="480" w:author="secarter90@aol.co.uk" w:date="2016-01-14T13:11:00Z">
                  <w:rPr/>
                </w:rPrChange>
              </w:rPr>
              <w:t>oncept has already been used for</w:t>
            </w:r>
            <w:del w:id="481" w:author="Jamie Birch" w:date="2016-01-13T19:15:00Z">
              <w:r w:rsidRPr="00062F2D" w:rsidDel="00BB2F17">
                <w:delText xml:space="preserve"> a</w:delText>
              </w:r>
            </w:del>
            <w:r w:rsidRPr="59ADB142">
              <w:rPr>
                <w:rFonts w:ascii="Calibri" w:eastAsia="Calibri" w:hAnsi="Calibri" w:cs="Calibri"/>
                <w:rPrChange w:id="482" w:author="secarter90@aol.co.uk" w:date="2016-01-14T13:11:00Z">
                  <w:rPr/>
                </w:rPrChange>
              </w:rPr>
              <w:t xml:space="preserve"> number of years; therefore </w:t>
            </w:r>
            <w:del w:id="483" w:author="Jamie Birch" w:date="2016-01-13T19:15:00Z">
              <w:r w:rsidRPr="00062F2D" w:rsidDel="00BB2F17">
                <w:delText xml:space="preserve">the </w:delText>
              </w:r>
            </w:del>
            <w:r w:rsidRPr="59ADB142">
              <w:rPr>
                <w:rFonts w:ascii="Calibri" w:eastAsia="Calibri" w:hAnsi="Calibri" w:cs="Calibri"/>
                <w:rPrChange w:id="484" w:author="secarter90@aol.co.uk" w:date="2016-01-14T13:11:00Z">
                  <w:rPr/>
                </w:rPrChange>
              </w:rPr>
              <w:t xml:space="preserve">game may seem outdated, especially amongst </w:t>
            </w:r>
            <w:del w:id="485" w:author="Jamie Birch" w:date="2016-01-13T19:15:00Z">
              <w:r w:rsidRPr="00062F2D" w:rsidDel="004B5F5F">
                <w:delText xml:space="preserve">the </w:delText>
              </w:r>
            </w:del>
            <w:r w:rsidRPr="59ADB142">
              <w:rPr>
                <w:rFonts w:ascii="Calibri" w:eastAsia="Calibri" w:hAnsi="Calibri" w:cs="Calibri"/>
                <w:rPrChange w:id="486" w:author="secarter90@aol.co.uk" w:date="2016-01-14T13:11:00Z">
                  <w:rPr/>
                </w:rPrChange>
              </w:rPr>
              <w:t xml:space="preserve">advanced games available today.  </w:t>
            </w:r>
          </w:p>
          <w:p w14:paraId="4C83EC32" w14:textId="7343DE40" w:rsidR="00062F2D" w:rsidRPr="00062F2D" w:rsidRDefault="00062F2D" w:rsidP="00062F2D">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pPr>
            <w:del w:id="487" w:author="Jamie Birch" w:date="2016-01-13T19:15:00Z">
              <w:r w:rsidRPr="00062F2D" w:rsidDel="004B5F5F">
                <w:delText>The g</w:delText>
              </w:r>
            </w:del>
            <w:ins w:id="488" w:author="Jamie Birch" w:date="2016-01-13T19:15:00Z">
              <w:r w:rsidR="004B5F5F" w:rsidRPr="59ADB142">
                <w:rPr>
                  <w:rFonts w:ascii="Calibri" w:eastAsia="Calibri" w:hAnsi="Calibri" w:cs="Calibri"/>
                  <w:rPrChange w:id="489" w:author="secarter90@aol.co.uk" w:date="2016-01-14T13:11:00Z">
                    <w:rPr/>
                  </w:rPrChange>
                </w:rPr>
                <w:t>G</w:t>
              </w:r>
            </w:ins>
            <w:r w:rsidRPr="59ADB142">
              <w:rPr>
                <w:rFonts w:ascii="Calibri" w:eastAsia="Calibri" w:hAnsi="Calibri" w:cs="Calibri"/>
                <w:rPrChange w:id="490" w:author="secarter90@aol.co.uk" w:date="2016-01-14T13:11:00Z">
                  <w:rPr/>
                </w:rPrChange>
              </w:rPr>
              <w:t xml:space="preserve">ame </w:t>
            </w:r>
            <w:del w:id="491" w:author="Jamie Birch" w:date="2016-01-13T19:15:00Z">
              <w:r w:rsidRPr="00062F2D" w:rsidDel="004B5F5F">
                <w:delText xml:space="preserve">will </w:delText>
              </w:r>
            </w:del>
            <w:ins w:id="492" w:author="Jamie Birch" w:date="2016-01-13T19:15:00Z">
              <w:r w:rsidR="004B5F5F" w:rsidRPr="59ADB142">
                <w:rPr>
                  <w:rFonts w:ascii="Calibri" w:eastAsia="Calibri" w:hAnsi="Calibri" w:cs="Calibri"/>
                  <w:rPrChange w:id="493" w:author="secarter90@aol.co.uk" w:date="2016-01-14T13:11:00Z">
                    <w:rPr/>
                  </w:rPrChange>
                </w:rPr>
                <w:t xml:space="preserve">may </w:t>
              </w:r>
            </w:ins>
            <w:r w:rsidRPr="59ADB142">
              <w:rPr>
                <w:rFonts w:ascii="Calibri" w:eastAsia="Calibri" w:hAnsi="Calibri" w:cs="Calibri"/>
                <w:rPrChange w:id="494" w:author="secarter90@aol.co.uk" w:date="2016-01-14T13:11:00Z">
                  <w:rPr/>
                </w:rPrChange>
              </w:rPr>
              <w:t>not fulfill the purpose of sparking enthusiasm in Computer Science.</w:t>
            </w:r>
          </w:p>
          <w:p w14:paraId="7C09138D" w14:textId="77777777" w:rsidR="00062F2D" w:rsidRPr="00062F2D" w:rsidRDefault="00062F2D" w:rsidP="009B2AA7">
            <w:pPr>
              <w:cnfStyle w:val="000000100000" w:firstRow="0" w:lastRow="0" w:firstColumn="0" w:lastColumn="0" w:oddVBand="0" w:evenVBand="0" w:oddHBand="1" w:evenHBand="0" w:firstRowFirstColumn="0" w:firstRowLastColumn="0" w:lastRowFirstColumn="0" w:lastRowLastColumn="0"/>
            </w:pPr>
          </w:p>
        </w:tc>
      </w:tr>
    </w:tbl>
    <w:p w14:paraId="7ABF6EF0" w14:textId="3D0E38CB" w:rsidR="149AF5FA" w:rsidDel="6CB21391" w:rsidRDefault="149AF5FA">
      <w:pPr>
        <w:rPr>
          <w:del w:id="495" w:author="secarter90@aol.co.uk" w:date="2016-01-14T13:22:00Z"/>
        </w:rPr>
      </w:pPr>
      <w:r>
        <w:br w:type="page"/>
      </w:r>
    </w:p>
    <w:p w14:paraId="48D28351" w14:textId="77777777" w:rsidR="00062F2D" w:rsidRPr="00062F2D" w:rsidDel="6CB21391" w:rsidRDefault="00062F2D" w:rsidP="00062F2D">
      <w:pPr>
        <w:rPr>
          <w:del w:id="496" w:author="secarter90@aol.co.uk" w:date="2016-01-14T13:22:00Z"/>
        </w:rPr>
      </w:pPr>
    </w:p>
    <w:p w14:paraId="2D106ACC" w14:textId="67A01A9E" w:rsidR="33F23D36" w:rsidDel="5530D787" w:rsidRDefault="33F23D36">
      <w:pPr>
        <w:pStyle w:val="Heading1"/>
        <w:rPr>
          <w:del w:id="497" w:author="secarter90@aol.co.uk" w:date="2016-01-14T12:55:00Z"/>
        </w:rPr>
        <w:pPrChange w:id="498" w:author="secarter90@aol.co.uk" w:date="2016-01-14T12:54:00Z">
          <w:pPr/>
        </w:pPrChange>
      </w:pPr>
    </w:p>
    <w:p w14:paraId="7CCDE7F5" w14:textId="4E381764" w:rsidR="5785F02D" w:rsidRDefault="5785F02D" w:rsidP="6CB21391">
      <w:pPr>
        <w:rPr>
          <w:ins w:id="499" w:author="secarter90@aol.co.uk" w:date="2016-01-14T13:22:00Z"/>
        </w:rPr>
      </w:pPr>
    </w:p>
    <w:p w14:paraId="48306FDD" w14:textId="4E381764" w:rsidR="5785F02D" w:rsidDel="0C9D9317" w:rsidRDefault="497F24CC" w:rsidP="6CB21391">
      <w:pPr>
        <w:rPr>
          <w:del w:id="500" w:author="secarter90@aol.co.uk" w:date="2016-01-14T13:22:00Z"/>
        </w:rPr>
      </w:pPr>
      <w:ins w:id="501" w:author="secarter90@aol.co.uk" w:date="2016-01-14T12:32:00Z">
        <w:r w:rsidRPr="0C9D9317">
          <w:rPr>
            <w:rFonts w:ascii="Calibri" w:eastAsia="Calibri" w:hAnsi="Calibri" w:cs="Calibri"/>
            <w:rPrChange w:id="502" w:author="secarter90@aol.co.uk" w:date="2016-01-14T13:22:00Z">
              <w:rPr>
                <w:b/>
                <w:bCs/>
              </w:rPr>
            </w:rPrChange>
          </w:rPr>
          <w:t xml:space="preserve">2.3.2 CPU </w:t>
        </w:r>
        <w:r w:rsidR="6C910941" w:rsidRPr="0C9D9317">
          <w:rPr>
            <w:rFonts w:ascii="Calibri" w:eastAsia="Calibri" w:hAnsi="Calibri" w:cs="Calibri"/>
            <w:rPrChange w:id="503" w:author="secarter90@aol.co.uk" w:date="2016-01-14T13:22:00Z">
              <w:rPr>
                <w:b/>
                <w:bCs/>
              </w:rPr>
            </w:rPrChange>
          </w:rPr>
          <w:t>Mario</w:t>
        </w:r>
      </w:ins>
    </w:p>
    <w:p w14:paraId="3C83DDF0" w14:textId="695F1A69" w:rsidR="26463627" w:rsidRDefault="26463627">
      <w:pPr>
        <w:pStyle w:val="Heading1"/>
        <w:pPrChange w:id="504" w:author="secarter90@aol.co.uk" w:date="2016-01-14T13:22:00Z">
          <w:pPr/>
        </w:pPrChange>
      </w:pPr>
    </w:p>
    <w:p w14:paraId="539A2CD9" w14:textId="288E05E4" w:rsidR="26463627" w:rsidRDefault="0315409B">
      <w:ins w:id="505" w:author="secarter90@aol.co.uk" w:date="2016-01-14T12:56:00Z">
        <w:r w:rsidRPr="0315409B">
          <w:t>The Central Processing Unit game concept took a different approach as the player would act as the CPU, collecting instructions and p</w:t>
        </w:r>
        <w:r w:rsidR="655840C0" w:rsidRPr="0315409B">
          <w:t xml:space="preserve">rogramming the CPU to process them. The Mario concept was introduced post market research, as </w:t>
        </w:r>
      </w:ins>
      <w:ins w:id="506" w:author="secarter90@aol.co.uk" w:date="2016-01-14T12:57:00Z">
        <w:r w:rsidR="7D3C6D06" w:rsidRPr="0315409B">
          <w:t>this ranked highly amongst our target audience.</w:t>
        </w:r>
      </w:ins>
    </w:p>
    <w:p w14:paraId="5B0A01D6" w14:textId="25D32F0E" w:rsidR="7D3C6D06" w:rsidDel="6C178254" w:rsidRDefault="7D3C6D06">
      <w:pPr>
        <w:rPr>
          <w:del w:id="507" w:author="來賓" w:date="2016-01-14T13:00:00Z"/>
        </w:rPr>
      </w:pPr>
      <w:ins w:id="508" w:author="secarter90@aol.co.uk" w:date="2016-01-14T12:57:00Z">
        <w:r>
          <w:t>T</w:t>
        </w:r>
        <w:r w:rsidR="446FE52E">
          <w:t>he final concept</w:t>
        </w:r>
      </w:ins>
      <w:ins w:id="509" w:author="secarter90@aol.co.uk" w:date="2016-01-14T12:58:00Z">
        <w:r w:rsidR="3B5C96C0">
          <w:t xml:space="preserve">: the CPU Mario version of the game, saw the player roaming around a grid, collecting </w:t>
        </w:r>
      </w:ins>
      <w:ins w:id="510" w:author="secarter90@aol.co.uk" w:date="2016-01-14T12:59:00Z">
        <w:r w:rsidR="291AC06A">
          <w:t xml:space="preserve">different parts of an </w:t>
        </w:r>
      </w:ins>
      <w:ins w:id="511" w:author="secarter90@aol.co.uk" w:date="2016-01-14T12:58:00Z">
        <w:r w:rsidR="3B5C96C0">
          <w:t>instruction and t</w:t>
        </w:r>
      </w:ins>
      <w:ins w:id="512" w:author="secarter90@aol.co.uk" w:date="2016-01-14T12:59:00Z">
        <w:r w:rsidR="291AC06A">
          <w:t>hen</w:t>
        </w:r>
        <w:r w:rsidR="7AD93524">
          <w:t>, once the full instruction had been collect</w:t>
        </w:r>
      </w:ins>
      <w:ins w:id="513" w:author="secarter90@aol.co.uk" w:date="2016-01-14T13:00:00Z">
        <w:r w:rsidR="5EBF5026">
          <w:t>ed</w:t>
        </w:r>
      </w:ins>
      <w:ins w:id="514" w:author="secarter90@aol.co.uk" w:date="2016-01-14T12:59:00Z">
        <w:r w:rsidR="7AD93524">
          <w:t>, decoding the instruction by placing each part in the correct order, and</w:t>
        </w:r>
        <w:r w:rsidR="291AC06A">
          <w:t xml:space="preserve"> programming the CPU to process </w:t>
        </w:r>
        <w:del w:id="515" w:author="來賓" w:date="2016-01-14T13:00:00Z">
          <w:r w:rsidR="291AC06A" w:rsidDel="6C178254">
            <w:delText xml:space="preserve">each instruction. </w:delText>
          </w:r>
        </w:del>
      </w:ins>
      <w:ins w:id="516" w:author="來賓" w:date="2016-01-14T13:00:00Z">
        <w:r w:rsidR="6C178254">
          <w:t xml:space="preserve">this instruction. </w:t>
        </w:r>
      </w:ins>
    </w:p>
    <w:p w14:paraId="783000F9" w14:textId="2375D099" w:rsidR="6C178254" w:rsidDel="1CBC9F8B" w:rsidRDefault="6C178254">
      <w:pPr>
        <w:rPr>
          <w:ins w:id="517" w:author="來賓" w:date="2016-01-14T13:01:00Z"/>
          <w:del w:id="518" w:author="secarter90@aol.co.uk" w:date="2016-01-14T13:20:00Z"/>
        </w:rPr>
      </w:pPr>
    </w:p>
    <w:p w14:paraId="309EF710" w14:textId="2B1A1948" w:rsidR="2DBAE5AF" w:rsidDel="1CBC9F8B" w:rsidRDefault="2DBAE5AF">
      <w:pPr>
        <w:rPr>
          <w:del w:id="519" w:author="secarter90@aol.co.uk" w:date="2016-01-14T13:20:00Z"/>
        </w:rPr>
      </w:pPr>
    </w:p>
    <w:p w14:paraId="0ACDFD9E" w14:textId="1E2C1664" w:rsidR="2DBAE5AF" w:rsidDel="37521522" w:rsidRDefault="2DBAE5AF" w:rsidP="1CBC9F8B">
      <w:pPr>
        <w:rPr>
          <w:ins w:id="520" w:author="secarter90@aol.co.uk" w:date="2016-01-14T13:20:00Z"/>
          <w:del w:id="521" w:author="Jamie Birch" w:date="2016-01-14T13:20:00Z"/>
        </w:rPr>
      </w:pPr>
    </w:p>
    <w:p w14:paraId="37521522" w14:textId="1E2C1664" w:rsidR="2DBAE5AF" w:rsidRDefault="2DBAE5AF" w:rsidP="1CBC9F8B"/>
    <w:p w14:paraId="616D4035" w14:textId="1E2C1664" w:rsidR="2DBAE5AF" w:rsidRDefault="2DBAE5AF">
      <w:pPr>
        <w:pStyle w:val="Heading1"/>
        <w:pPrChange w:id="522" w:author="Jamie Birch" w:date="2016-01-14T13:20:00Z">
          <w:pPr/>
        </w:pPrChange>
      </w:pPr>
      <w:ins w:id="523" w:author="來賓" w:date="2016-01-14T13:01:00Z">
        <w:r w:rsidRPr="2DBAE5AF">
          <w:rPr>
            <w:rFonts w:ascii="Calibri" w:eastAsia="Calibri" w:hAnsi="Calibri" w:cs="Calibri"/>
            <w:sz w:val="22"/>
            <w:szCs w:val="22"/>
            <w:rPrChange w:id="524" w:author="來賓" w:date="2016-01-14T13:01:00Z">
              <w:rPr/>
            </w:rPrChange>
          </w:rPr>
          <w:t>SWOT Analysis</w:t>
        </w:r>
      </w:ins>
    </w:p>
    <w:tbl>
      <w:tblPr>
        <w:tblStyle w:val="GridTable6Colorful-Accent1"/>
        <w:tblW w:w="0" w:type="auto"/>
        <w:tblLook w:val="04A0" w:firstRow="1" w:lastRow="0" w:firstColumn="1" w:lastColumn="0" w:noHBand="0" w:noVBand="1"/>
        <w:tblPrChange w:id="525" w:author="secarter90@aol.co.uk" w:date="2016-01-14T13:11:00Z">
          <w:tblPr>
            <w:tblStyle w:val="GridTable1Light-Accent1"/>
            <w:tblW w:w="0" w:type="auto"/>
            <w:tblLook w:val="04A0" w:firstRow="1" w:lastRow="0" w:firstColumn="1" w:lastColumn="0" w:noHBand="0" w:noVBand="1"/>
          </w:tblPr>
        </w:tblPrChange>
      </w:tblPr>
      <w:tblGrid>
        <w:gridCol w:w="4675"/>
        <w:gridCol w:w="4675"/>
        <w:tblGridChange w:id="526">
          <w:tblGrid>
            <w:gridCol w:w="360"/>
            <w:gridCol w:w="360"/>
          </w:tblGrid>
        </w:tblGridChange>
      </w:tblGrid>
      <w:tr w:rsidR="5EBF5026" w14:paraId="4D0933E8" w14:textId="77777777" w:rsidTr="4FC723D2">
        <w:trPr>
          <w:cnfStyle w:val="100000000000" w:firstRow="1" w:lastRow="0" w:firstColumn="0" w:lastColumn="0" w:oddVBand="0" w:evenVBand="0" w:oddHBand="0" w:evenHBand="0" w:firstRowFirstColumn="0" w:firstRowLastColumn="0" w:lastRowFirstColumn="0" w:lastRowLastColumn="0"/>
          <w:ins w:id="527" w:author="secarter90@aol.co.uk" w:date="2016-01-14T13:00:00Z"/>
        </w:trPr>
        <w:tc>
          <w:tcPr>
            <w:cnfStyle w:val="001000000000" w:firstRow="0" w:lastRow="0" w:firstColumn="1" w:lastColumn="0" w:oddVBand="0" w:evenVBand="0" w:oddHBand="0" w:evenHBand="0" w:firstRowFirstColumn="0" w:firstRowLastColumn="0" w:lastRowFirstColumn="0" w:lastRowLastColumn="0"/>
            <w:tcW w:w="4680" w:type="dxa"/>
            <w:tcPrChange w:id="528" w:author="secarter90@aol.co.uk" w:date="2016-01-14T13:11:00Z">
              <w:tcPr>
                <w:tcW w:w="0" w:type="auto"/>
              </w:tcPr>
            </w:tcPrChange>
          </w:tcPr>
          <w:p w14:paraId="58628EE2" w14:textId="1EE2D133" w:rsidR="5EBF5026" w:rsidRDefault="2DBAE5AF">
            <w:pPr>
              <w:pStyle w:val="Heading2"/>
              <w:cnfStyle w:val="101000000000" w:firstRow="1" w:lastRow="0" w:firstColumn="1" w:lastColumn="0" w:oddVBand="0" w:evenVBand="0" w:oddHBand="0" w:evenHBand="0" w:firstRowFirstColumn="0" w:firstRowLastColumn="0" w:lastRowFirstColumn="0" w:lastRowLastColumn="0"/>
              <w:rPr>
                <w:ins w:id="529" w:author="來賓" w:date="2016-01-14T13:05:00Z"/>
              </w:rPr>
              <w:pPrChange w:id="530" w:author="來賓" w:date="2016-01-14T13:01:00Z">
                <w:pPr>
                  <w:cnfStyle w:val="101000000000" w:firstRow="1" w:lastRow="0" w:firstColumn="1" w:lastColumn="0" w:oddVBand="0" w:evenVBand="0" w:oddHBand="0" w:evenHBand="0" w:firstRowFirstColumn="0" w:firstRowLastColumn="0" w:lastRowFirstColumn="0" w:lastRowLastColumn="0"/>
                </w:pPr>
              </w:pPrChange>
            </w:pPr>
            <w:r w:rsidRPr="6198DD2F">
              <w:rPr>
                <w:rFonts w:ascii="Calibri" w:eastAsia="Calibri" w:hAnsi="Calibri" w:cs="Calibri"/>
                <w:b/>
                <w:bCs/>
                <w:sz w:val="28"/>
                <w:szCs w:val="28"/>
                <w:rPrChange w:id="531" w:author="來賓" w:date="2016-01-14T13:04:00Z">
                  <w:rPr>
                    <w:b w:val="0"/>
                    <w:bCs w:val="0"/>
                    <w:color w:val="auto"/>
                  </w:rPr>
                </w:rPrChange>
              </w:rPr>
              <w:t>Strengths</w:t>
            </w:r>
          </w:p>
          <w:p w14:paraId="009872C2" w14:textId="1EE2D133" w:rsidR="5EBF5026" w:rsidRDefault="5EBF5026">
            <w:pPr>
              <w:cnfStyle w:val="101000000000" w:firstRow="1" w:lastRow="0" w:firstColumn="1" w:lastColumn="0" w:oddVBand="0" w:evenVBand="0" w:oddHBand="0" w:evenHBand="0" w:firstRowFirstColumn="0" w:firstRowLastColumn="0" w:lastRowFirstColumn="0" w:lastRowLastColumn="0"/>
              <w:rPr>
                <w:ins w:id="532" w:author="來賓" w:date="2016-01-14T13:05:00Z"/>
              </w:rPr>
            </w:pPr>
          </w:p>
          <w:p w14:paraId="0CBB6187" w14:textId="2D5FA57A" w:rsidR="5EBF5026" w:rsidRDefault="28F679BC" w:rsidP="4FC723D2">
            <w:pPr>
              <w:pStyle w:val="ListParagraph"/>
              <w:numPr>
                <w:ilvl w:val="0"/>
                <w:numId w:val="31"/>
              </w:numPr>
              <w:cnfStyle w:val="101000000000" w:firstRow="1" w:lastRow="0" w:firstColumn="1" w:lastColumn="0" w:oddVBand="0" w:evenVBand="0" w:oddHBand="0" w:evenHBand="0" w:firstRowFirstColumn="0" w:firstRowLastColumn="0" w:lastRowFirstColumn="0" w:lastRowLastColumn="0"/>
              <w:rPr>
                <w:ins w:id="533" w:author="來賓" w:date="2016-01-14T13:05:00Z"/>
                <w:rFonts w:asciiTheme="minorEastAsia" w:eastAsiaTheme="minorEastAsia" w:hAnsiTheme="minorEastAsia" w:cstheme="minorEastAsia"/>
              </w:rPr>
            </w:pPr>
            <w:ins w:id="534" w:author="來賓" w:date="2016-01-14T13:05:00Z">
              <w:r w:rsidRPr="28F679BC">
                <w:rPr>
                  <w:rFonts w:ascii="Calibri" w:eastAsia="Calibri" w:hAnsi="Calibri" w:cs="Calibri"/>
                  <w:rPrChange w:id="535" w:author="來賓" w:date="2016-01-14T13:05:00Z">
                    <w:rPr/>
                  </w:rPrChange>
                </w:rPr>
                <w:t xml:space="preserve">A different style of game - the player </w:t>
              </w:r>
              <w:r w:rsidR="01061C3F" w:rsidRPr="01061C3F">
                <w:rPr>
                  <w:rFonts w:ascii="Calibri" w:eastAsia="Calibri" w:hAnsi="Calibri" w:cs="Calibri"/>
                  <w:rPrChange w:id="536" w:author="來賓" w:date="2016-01-14T13:05:00Z">
                    <w:rPr/>
                  </w:rPrChange>
                </w:rPr>
                <w:t xml:space="preserve">is able to learn how the CPU works by programming </w:t>
              </w:r>
            </w:ins>
            <w:ins w:id="537" w:author="secarter90@aol.co.uk" w:date="2016-01-14T13:07:00Z">
              <w:r w:rsidR="60266850" w:rsidRPr="01061C3F">
                <w:rPr>
                  <w:rFonts w:ascii="Calibri" w:eastAsia="Calibri" w:hAnsi="Calibri" w:cs="Calibri"/>
                  <w:rPrChange w:id="538" w:author="來賓" w:date="2016-01-14T13:05:00Z">
                    <w:rPr/>
                  </w:rPrChange>
                </w:rPr>
                <w:t>each instruction as if they are the CPU</w:t>
              </w:r>
            </w:ins>
            <w:ins w:id="539" w:author="來賓" w:date="2016-01-14T13:05:00Z">
              <w:del w:id="540" w:author="secarter90@aol.co.uk" w:date="2016-01-14T13:07:00Z">
                <w:r w:rsidR="01061C3F" w:rsidRPr="01061C3F" w:rsidDel="60266850">
                  <w:rPr>
                    <w:rFonts w:ascii="Calibri" w:eastAsia="Calibri" w:hAnsi="Calibri" w:cs="Calibri"/>
                    <w:rPrChange w:id="541" w:author="來賓" w:date="2016-01-14T13:05:00Z">
                      <w:rPr/>
                    </w:rPrChange>
                  </w:rPr>
                  <w:delText>it</w:delText>
                </w:r>
              </w:del>
              <w:r w:rsidR="01061C3F" w:rsidRPr="01061C3F">
                <w:rPr>
                  <w:rFonts w:ascii="Calibri" w:eastAsia="Calibri" w:hAnsi="Calibri" w:cs="Calibri"/>
                  <w:rPrChange w:id="542" w:author="來賓" w:date="2016-01-14T13:05:00Z">
                    <w:rPr/>
                  </w:rPrChange>
                </w:rPr>
                <w:t xml:space="preserve">. </w:t>
              </w:r>
            </w:ins>
          </w:p>
          <w:p w14:paraId="4870CFFF" w14:textId="5435D9B6" w:rsidR="5EBF5026" w:rsidRDefault="7D8B3E26">
            <w:pPr>
              <w:pStyle w:val="ListParagraph"/>
              <w:numPr>
                <w:ilvl w:val="0"/>
                <w:numId w:val="31"/>
              </w:numPr>
              <w:cnfStyle w:val="101000000000" w:firstRow="1" w:lastRow="0" w:firstColumn="1" w:lastColumn="0" w:oddVBand="0" w:evenVBand="0" w:oddHBand="0" w:evenHBand="0" w:firstRowFirstColumn="0" w:firstRowLastColumn="0" w:lastRowFirstColumn="0" w:lastRowLastColumn="0"/>
              <w:rPr>
                <w:ins w:id="543" w:author="secarter90@aol.co.uk" w:date="2016-01-14T13:06:00Z"/>
                <w:rFonts w:asciiTheme="minorEastAsia" w:eastAsiaTheme="minorEastAsia" w:hAnsiTheme="minorEastAsia" w:cstheme="minorEastAsia"/>
              </w:rPr>
            </w:pPr>
            <w:ins w:id="544" w:author="secarter90@aol.co.uk" w:date="2016-01-14T13:06:00Z">
              <w:r w:rsidRPr="7D8B3E26">
                <w:rPr>
                  <w:rFonts w:ascii="Calibri" w:eastAsia="Calibri" w:hAnsi="Calibri" w:cs="Calibri"/>
                  <w:rPrChange w:id="545" w:author="secarter90@aol.co.uk" w:date="2016-01-14T13:06:00Z">
                    <w:rPr/>
                  </w:rPrChange>
                </w:rPr>
                <w:t>Incorporate</w:t>
              </w:r>
            </w:ins>
            <w:ins w:id="546" w:author="secarter90@aol.co.uk" w:date="2016-01-14T13:07:00Z">
              <w:r w:rsidR="60266850" w:rsidRPr="7D8B3E26">
                <w:rPr>
                  <w:rFonts w:ascii="Calibri" w:eastAsia="Calibri" w:hAnsi="Calibri" w:cs="Calibri"/>
                  <w:rPrChange w:id="547" w:author="secarter90@aol.co.uk" w:date="2016-01-14T13:06:00Z">
                    <w:rPr/>
                  </w:rPrChange>
                </w:rPr>
                <w:t>s</w:t>
              </w:r>
            </w:ins>
            <w:ins w:id="548" w:author="secarter90@aol.co.uk" w:date="2016-01-14T13:06:00Z">
              <w:r w:rsidRPr="7D8B3E26">
                <w:rPr>
                  <w:rFonts w:ascii="Calibri" w:eastAsia="Calibri" w:hAnsi="Calibri" w:cs="Calibri"/>
                  <w:rPrChange w:id="549" w:author="secarter90@aol.co.uk" w:date="2016-01-14T13:06:00Z">
                    <w:rPr/>
                  </w:rPrChange>
                </w:rPr>
                <w:t xml:space="preserve"> a Mario style game whereby the player must collect pieces of code from a grid - a concept which ranked highly </w:t>
              </w:r>
              <w:r w:rsidR="097E8DD2" w:rsidRPr="7D8B3E26">
                <w:rPr>
                  <w:rFonts w:ascii="Calibri" w:eastAsia="Calibri" w:hAnsi="Calibri" w:cs="Calibri"/>
                  <w:rPrChange w:id="550" w:author="secarter90@aol.co.uk" w:date="2016-01-14T13:06:00Z">
                    <w:rPr/>
                  </w:rPrChange>
                </w:rPr>
                <w:t xml:space="preserve">in our market research. </w:t>
              </w:r>
            </w:ins>
          </w:p>
          <w:p w14:paraId="52509994" w14:textId="0B988420" w:rsidR="5EBF5026" w:rsidRDefault="5EBF5026" w:rsidP="097E8DD2">
            <w:pPr>
              <w:cnfStyle w:val="101000000000" w:firstRow="1" w:lastRow="0" w:firstColumn="1" w:lastColumn="0" w:oddVBand="0" w:evenVBand="0" w:oddHBand="0" w:evenHBand="0" w:firstRowFirstColumn="0" w:firstRowLastColumn="0" w:lastRowFirstColumn="0" w:lastRowLastColumn="0"/>
              <w:rPr>
                <w:rFonts w:eastAsiaTheme="minorEastAsia"/>
              </w:rPr>
            </w:pPr>
          </w:p>
        </w:tc>
        <w:tc>
          <w:tcPr>
            <w:tcW w:w="4680" w:type="dxa"/>
            <w:tcPrChange w:id="551" w:author="secarter90@aol.co.uk" w:date="2016-01-14T13:11:00Z">
              <w:tcPr>
                <w:tcW w:w="0" w:type="auto"/>
              </w:tcPr>
            </w:tcPrChange>
          </w:tcPr>
          <w:p w14:paraId="6C829C05" w14:textId="1471D5CD" w:rsidR="5EBF5026" w:rsidRDefault="65F3C384">
            <w:pPr>
              <w:pStyle w:val="Heading2"/>
              <w:cnfStyle w:val="100000000000" w:firstRow="1" w:lastRow="0" w:firstColumn="0" w:lastColumn="0" w:oddVBand="0" w:evenVBand="0" w:oddHBand="0" w:evenHBand="0" w:firstRowFirstColumn="0" w:firstRowLastColumn="0" w:lastRowFirstColumn="0" w:lastRowLastColumn="0"/>
              <w:rPr>
                <w:ins w:id="552" w:author="secarter90@aol.co.uk" w:date="2016-01-14T13:06:00Z"/>
              </w:rPr>
              <w:pPrChange w:id="553" w:author="來賓" w:date="2016-01-14T13:01:00Z">
                <w:pPr>
                  <w:cnfStyle w:val="100000000000" w:firstRow="1" w:lastRow="0" w:firstColumn="0" w:lastColumn="0" w:oddVBand="0" w:evenVBand="0" w:oddHBand="0" w:evenHBand="0" w:firstRowFirstColumn="0" w:firstRowLastColumn="0" w:lastRowFirstColumn="0" w:lastRowLastColumn="0"/>
                </w:pPr>
              </w:pPrChange>
            </w:pPr>
            <w:r w:rsidRPr="6198DD2F">
              <w:rPr>
                <w:rFonts w:ascii="Calibri" w:eastAsia="Calibri" w:hAnsi="Calibri" w:cs="Calibri"/>
                <w:b/>
                <w:bCs/>
                <w:sz w:val="28"/>
                <w:szCs w:val="28"/>
                <w:rPrChange w:id="554" w:author="來賓" w:date="2016-01-14T13:04:00Z">
                  <w:rPr>
                    <w:b w:val="0"/>
                    <w:bCs w:val="0"/>
                    <w:color w:val="auto"/>
                  </w:rPr>
                </w:rPrChange>
              </w:rPr>
              <w:t>Weaknesses</w:t>
            </w:r>
          </w:p>
          <w:p w14:paraId="0EFAFFFC" w14:textId="1471D5CD" w:rsidR="5EBF5026" w:rsidRDefault="5EBF5026">
            <w:pPr>
              <w:cnfStyle w:val="100000000000" w:firstRow="1" w:lastRow="0" w:firstColumn="0" w:lastColumn="0" w:oddVBand="0" w:evenVBand="0" w:oddHBand="0" w:evenHBand="0" w:firstRowFirstColumn="0" w:firstRowLastColumn="0" w:lastRowFirstColumn="0" w:lastRowLastColumn="0"/>
              <w:rPr>
                <w:ins w:id="555" w:author="secarter90@aol.co.uk" w:date="2016-01-14T13:06:00Z"/>
              </w:rPr>
            </w:pPr>
          </w:p>
          <w:p w14:paraId="74583E9D" w14:textId="211F707E" w:rsidR="5EBF5026" w:rsidRDefault="182CCF29">
            <w:pPr>
              <w:pStyle w:val="ListParagraph"/>
              <w:numPr>
                <w:ilvl w:val="0"/>
                <w:numId w:val="29"/>
              </w:num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ins w:id="556" w:author="secarter90@aol.co.uk" w:date="2016-01-14T13:10:00Z">
              <w:r w:rsidRPr="182CCF29">
                <w:rPr>
                  <w:rFonts w:ascii="Calibri" w:eastAsia="Calibri" w:hAnsi="Calibri" w:cs="Calibri"/>
                  <w:rPrChange w:id="557" w:author="secarter90@aol.co.uk" w:date="2016-01-14T13:10:00Z">
                    <w:rPr/>
                  </w:rPrChange>
                </w:rPr>
                <w:t xml:space="preserve">A lack of forgiving, instructed as critical </w:t>
              </w:r>
            </w:ins>
            <w:ins w:id="558" w:author="secarter90@aol.co.uk" w:date="2016-01-14T13:11:00Z">
              <w:r w:rsidR="496DAC8C" w:rsidRPr="182CCF29">
                <w:rPr>
                  <w:rFonts w:ascii="Calibri" w:eastAsia="Calibri" w:hAnsi="Calibri" w:cs="Calibri"/>
                  <w:rPrChange w:id="559" w:author="secarter90@aol.co.uk" w:date="2016-01-14T13:10:00Z">
                    <w:rPr/>
                  </w:rPrChange>
                </w:rPr>
                <w:t xml:space="preserve">in our market research. If the </w:t>
              </w:r>
              <w:r w:rsidR="370DB5AB" w:rsidRPr="182CCF29">
                <w:rPr>
                  <w:rFonts w:ascii="Calibri" w:eastAsia="Calibri" w:hAnsi="Calibri" w:cs="Calibri"/>
                  <w:rPrChange w:id="560" w:author="secarter90@aol.co.uk" w:date="2016-01-14T13:10:00Z">
                    <w:rPr/>
                  </w:rPrChange>
                </w:rPr>
                <w:t>player is unable to decode the simplest set of instructions they will not be able to process and will not be able to advance to the next level</w:t>
              </w:r>
            </w:ins>
            <w:ins w:id="561" w:author="secarter90@aol.co.uk" w:date="2016-01-14T13:14:00Z">
              <w:r w:rsidR="163AC26A" w:rsidRPr="182CCF29">
                <w:rPr>
                  <w:rFonts w:ascii="Calibri" w:eastAsia="Calibri" w:hAnsi="Calibri" w:cs="Calibri"/>
                  <w:rPrChange w:id="562" w:author="secarter90@aol.co.uk" w:date="2016-01-14T13:10:00Z">
                    <w:rPr/>
                  </w:rPrChange>
                </w:rPr>
                <w:t>.</w:t>
              </w:r>
            </w:ins>
            <w:ins w:id="563" w:author="來賓" w:date="2016-01-14T13:12:00Z">
              <w:del w:id="564" w:author="secarter90@aol.co.uk" w:date="2016-01-14T13:14:00Z">
                <w:r w:rsidR="32A7A66D" w:rsidRPr="182CCF29" w:rsidDel="163AC26A">
                  <w:rPr>
                    <w:rFonts w:ascii="Calibri" w:eastAsia="Calibri" w:hAnsi="Calibri" w:cs="Calibri"/>
                    <w:rPrChange w:id="565" w:author="secarter90@aol.co.uk" w:date="2016-01-14T13:10:00Z">
                      <w:rPr/>
                    </w:rPrChange>
                  </w:rPr>
                  <w:delText>ire</w:delText>
                </w:r>
              </w:del>
              <w:r w:rsidR="32A7A66D" w:rsidRPr="182CCF29">
                <w:rPr>
                  <w:rFonts w:ascii="Calibri" w:eastAsia="Calibri" w:hAnsi="Calibri" w:cs="Calibri"/>
                  <w:rPrChange w:id="566" w:author="secarter90@aol.co.uk" w:date="2016-01-14T13:10:00Z">
                    <w:rPr/>
                  </w:rPrChange>
                </w:rPr>
                <w:t xml:space="preserve"> </w:t>
              </w:r>
              <w:del w:id="567" w:author="secarter90@aol.co.uk" w:date="2016-01-14T13:14:00Z">
                <w:r w:rsidR="32A7A66D" w:rsidRPr="182CCF29" w:rsidDel="163AC26A">
                  <w:rPr>
                    <w:rFonts w:ascii="Calibri" w:eastAsia="Calibri" w:hAnsi="Calibri" w:cs="Calibri"/>
                    <w:rPrChange w:id="568" w:author="secarter90@aol.co.uk" w:date="2016-01-14T13:10:00Z">
                      <w:rPr/>
                    </w:rPrChange>
                  </w:rPr>
                  <w:delText xml:space="preserve">to play the game. </w:delText>
                </w:r>
              </w:del>
            </w:ins>
          </w:p>
        </w:tc>
      </w:tr>
      <w:tr w:rsidR="5EBF5026" w14:paraId="1D1D3FD2" w14:textId="77777777" w:rsidTr="4FC723D2">
        <w:trPr>
          <w:cnfStyle w:val="000000100000" w:firstRow="0" w:lastRow="0" w:firstColumn="0" w:lastColumn="0" w:oddVBand="0" w:evenVBand="0" w:oddHBand="1" w:evenHBand="0" w:firstRowFirstColumn="0" w:firstRowLastColumn="0" w:lastRowFirstColumn="0" w:lastRowLastColumn="0"/>
          <w:ins w:id="569" w:author="secarter90@aol.co.uk" w:date="2016-01-14T13:00:00Z"/>
        </w:trPr>
        <w:tc>
          <w:tcPr>
            <w:cnfStyle w:val="001000000000" w:firstRow="0" w:lastRow="0" w:firstColumn="1" w:lastColumn="0" w:oddVBand="0" w:evenVBand="0" w:oddHBand="0" w:evenHBand="0" w:firstRowFirstColumn="0" w:firstRowLastColumn="0" w:lastRowFirstColumn="0" w:lastRowLastColumn="0"/>
            <w:tcW w:w="4680" w:type="dxa"/>
            <w:tcPrChange w:id="570" w:author="secarter90@aol.co.uk" w:date="2016-01-14T13:11:00Z">
              <w:tcPr>
                <w:tcW w:w="0" w:type="auto"/>
              </w:tcPr>
            </w:tcPrChange>
          </w:tcPr>
          <w:p w14:paraId="656373ED" w14:textId="1471D5CD" w:rsidR="5EBF5026" w:rsidRDefault="65F3C384">
            <w:pPr>
              <w:pStyle w:val="Heading2"/>
              <w:cnfStyle w:val="001000100000" w:firstRow="0" w:lastRow="0" w:firstColumn="1" w:lastColumn="0" w:oddVBand="0" w:evenVBand="0" w:oddHBand="1" w:evenHBand="0" w:firstRowFirstColumn="0" w:firstRowLastColumn="0" w:lastRowFirstColumn="0" w:lastRowLastColumn="0"/>
              <w:rPr>
                <w:ins w:id="571" w:author="secarter90@aol.co.uk" w:date="2016-01-14T13:07:00Z"/>
              </w:rPr>
              <w:pPrChange w:id="572" w:author="來賓" w:date="2016-01-14T13:01:00Z">
                <w:pPr>
                  <w:cnfStyle w:val="001000100000" w:firstRow="0" w:lastRow="0" w:firstColumn="1" w:lastColumn="0" w:oddVBand="0" w:evenVBand="0" w:oddHBand="1" w:evenHBand="0" w:firstRowFirstColumn="0" w:firstRowLastColumn="0" w:lastRowFirstColumn="0" w:lastRowLastColumn="0"/>
                </w:pPr>
              </w:pPrChange>
            </w:pPr>
            <w:r w:rsidRPr="6198DD2F">
              <w:rPr>
                <w:rFonts w:ascii="Calibri" w:eastAsia="Calibri" w:hAnsi="Calibri" w:cs="Calibri"/>
                <w:b/>
                <w:bCs/>
                <w:sz w:val="28"/>
                <w:szCs w:val="28"/>
                <w:rPrChange w:id="573" w:author="來賓" w:date="2016-01-14T13:04:00Z">
                  <w:rPr>
                    <w:b w:val="0"/>
                    <w:bCs w:val="0"/>
                    <w:color w:val="auto"/>
                  </w:rPr>
                </w:rPrChange>
              </w:rPr>
              <w:t>Opportunities</w:t>
            </w:r>
          </w:p>
          <w:p w14:paraId="5E45DF78" w14:textId="1471D5CD" w:rsidR="5EBF5026" w:rsidRDefault="5EBF5026">
            <w:pPr>
              <w:cnfStyle w:val="001000100000" w:firstRow="0" w:lastRow="0" w:firstColumn="1" w:lastColumn="0" w:oddVBand="0" w:evenVBand="0" w:oddHBand="1" w:evenHBand="0" w:firstRowFirstColumn="0" w:firstRowLastColumn="0" w:lastRowFirstColumn="0" w:lastRowLastColumn="0"/>
              <w:rPr>
                <w:ins w:id="574" w:author="secarter90@aol.co.uk" w:date="2016-01-14T13:07:00Z"/>
              </w:rPr>
            </w:pPr>
          </w:p>
          <w:p w14:paraId="1D3AD83C" w14:textId="032967B0" w:rsidR="5EBF5026" w:rsidRDefault="493B02BE" w:rsidP="32A7A66D">
            <w:pPr>
              <w:pStyle w:val="ListParagraph"/>
              <w:numPr>
                <w:ilvl w:val="0"/>
                <w:numId w:val="28"/>
              </w:numPr>
              <w:cnfStyle w:val="001000100000" w:firstRow="0" w:lastRow="0" w:firstColumn="1" w:lastColumn="0" w:oddVBand="0" w:evenVBand="0" w:oddHBand="1" w:evenHBand="0" w:firstRowFirstColumn="0" w:firstRowLastColumn="0" w:lastRowFirstColumn="0" w:lastRowLastColumn="0"/>
              <w:rPr>
                <w:ins w:id="575" w:author="secarter90@aol.co.uk" w:date="2016-01-14T13:08:00Z"/>
                <w:rFonts w:asciiTheme="minorEastAsia" w:eastAsiaTheme="minorEastAsia" w:hAnsiTheme="minorEastAsia" w:cstheme="minorEastAsia"/>
              </w:rPr>
            </w:pPr>
            <w:ins w:id="576" w:author="secarter90@aol.co.uk" w:date="2016-01-14T13:07:00Z">
              <w:r w:rsidRPr="493B02BE">
                <w:rPr>
                  <w:rFonts w:ascii="Calibri" w:eastAsia="Calibri" w:hAnsi="Calibri" w:cs="Calibri"/>
                  <w:rPrChange w:id="577" w:author="secarter90@aol.co.uk" w:date="2016-01-14T13:07:00Z">
                    <w:rPr/>
                  </w:rPrChange>
                </w:rPr>
                <w:t>The opportunity to appeal to different skill levels</w:t>
              </w:r>
            </w:ins>
            <w:ins w:id="578" w:author="secarter90@aol.co.uk" w:date="2016-01-14T13:08:00Z">
              <w:r w:rsidR="34432757" w:rsidRPr="493B02BE">
                <w:rPr>
                  <w:rFonts w:ascii="Calibri" w:eastAsia="Calibri" w:hAnsi="Calibri" w:cs="Calibri"/>
                  <w:rPrChange w:id="579" w:author="secarter90@aol.co.uk" w:date="2016-01-14T13:07:00Z">
                    <w:rPr/>
                  </w:rPrChange>
                </w:rPr>
                <w:t xml:space="preserve">. </w:t>
              </w:r>
              <w:r w:rsidR="4EF94297" w:rsidRPr="4EF94297">
                <w:rPr>
                  <w:rFonts w:ascii="Calibri" w:eastAsia="Calibri" w:hAnsi="Calibri" w:cs="Calibri"/>
                  <w:rPrChange w:id="580" w:author="secarter90@aol.co.uk" w:date="2016-01-14T13:08:00Z">
                    <w:rPr/>
                  </w:rPrChange>
                </w:rPr>
                <w:t xml:space="preserve">Harder instructions which are harder to decode will appeal to students with a </w:t>
              </w:r>
            </w:ins>
            <w:ins w:id="581" w:author="來賓" w:date="2016-01-14T13:09:00Z">
              <w:r w:rsidR="7DFEA056" w:rsidRPr="4EF94297">
                <w:rPr>
                  <w:rFonts w:ascii="Calibri" w:eastAsia="Calibri" w:hAnsi="Calibri" w:cs="Calibri"/>
                  <w:rPrChange w:id="582" w:author="secarter90@aol.co.uk" w:date="2016-01-14T13:08:00Z">
                    <w:rPr/>
                  </w:rPrChange>
                </w:rPr>
                <w:t>more advanced knowledge</w:t>
              </w:r>
            </w:ins>
            <w:ins w:id="583" w:author="secarter90@aol.co.uk" w:date="2016-01-14T13:08:00Z">
              <w:del w:id="584" w:author="來賓" w:date="2016-01-14T13:09:00Z">
                <w:r w:rsidR="34432757" w:rsidRPr="34432757" w:rsidDel="7DFEA056">
                  <w:rPr>
                    <w:rFonts w:ascii="Calibri" w:eastAsia="Calibri" w:hAnsi="Calibri" w:cs="Calibri"/>
                    <w:rPrChange w:id="585" w:author="secarter90@aol.co.uk" w:date="2016-01-14T13:08:00Z">
                      <w:rPr/>
                    </w:rPrChange>
                  </w:rPr>
                  <w:delText>level</w:delText>
                </w:r>
              </w:del>
              <w:r w:rsidR="34432757" w:rsidRPr="34432757">
                <w:rPr>
                  <w:rFonts w:ascii="Calibri" w:eastAsia="Calibri" w:hAnsi="Calibri" w:cs="Calibri"/>
                  <w:rPrChange w:id="586" w:author="secarter90@aol.co.uk" w:date="2016-01-14T13:08:00Z">
                    <w:rPr/>
                  </w:rPrChange>
                </w:rPr>
                <w:t xml:space="preserve"> of programming.</w:t>
              </w:r>
            </w:ins>
          </w:p>
          <w:p w14:paraId="6738CD58" w14:textId="2F2CD9AF" w:rsidR="5EBF5026" w:rsidRDefault="34432757" w:rsidP="7DFEA056">
            <w:pPr>
              <w:cnfStyle w:val="001000100000" w:firstRow="0" w:lastRow="0" w:firstColumn="1" w:lastColumn="0" w:oddVBand="0" w:evenVBand="0" w:oddHBand="1" w:evenHBand="0" w:firstRowFirstColumn="0" w:firstRowLastColumn="0" w:lastRowFirstColumn="0" w:lastRowLastColumn="0"/>
              <w:rPr>
                <w:rFonts w:eastAsiaTheme="minorEastAsia"/>
              </w:rPr>
            </w:pPr>
            <w:ins w:id="587" w:author="secarter90@aol.co.uk" w:date="2016-01-14T13:08:00Z">
              <w:del w:id="588" w:author="來賓" w:date="2016-01-14T13:09:00Z">
                <w:r w:rsidRPr="7DFEA056" w:rsidDel="7DFEA056">
                  <w:rPr>
                    <w:rFonts w:ascii="Calibri" w:eastAsia="Calibri" w:hAnsi="Calibri" w:cs="Calibri"/>
                    <w:rPrChange w:id="589" w:author="來賓" w:date="2016-01-14T13:09:00Z">
                      <w:rPr/>
                    </w:rPrChange>
                  </w:rPr>
                  <w:delText xml:space="preserve">A </w:delText>
                </w:r>
              </w:del>
            </w:ins>
          </w:p>
          <w:p w14:paraId="14E3E62D" w14:textId="697022BE" w:rsidR="5EBF5026" w:rsidRDefault="5EBF5026" w:rsidP="34432757">
            <w:pPr>
              <w:cnfStyle w:val="001000100000" w:firstRow="0" w:lastRow="0" w:firstColumn="1" w:lastColumn="0" w:oddVBand="0" w:evenVBand="0" w:oddHBand="1" w:evenHBand="0" w:firstRowFirstColumn="0" w:firstRowLastColumn="0" w:lastRowFirstColumn="0" w:lastRowLastColumn="0"/>
              <w:rPr>
                <w:rFonts w:eastAsiaTheme="minorEastAsia"/>
              </w:rPr>
            </w:pPr>
          </w:p>
        </w:tc>
        <w:tc>
          <w:tcPr>
            <w:tcW w:w="4680" w:type="dxa"/>
            <w:tcPrChange w:id="590" w:author="secarter90@aol.co.uk" w:date="2016-01-14T13:11:00Z">
              <w:tcPr>
                <w:tcW w:w="0" w:type="auto"/>
              </w:tcPr>
            </w:tcPrChange>
          </w:tcPr>
          <w:p w14:paraId="7FFCD5B2" w14:textId="1471D5CD" w:rsidR="5EBF5026" w:rsidRDefault="65F3C384">
            <w:pPr>
              <w:pStyle w:val="Heading2"/>
              <w:cnfStyle w:val="000000100000" w:firstRow="0" w:lastRow="0" w:firstColumn="0" w:lastColumn="0" w:oddVBand="0" w:evenVBand="0" w:oddHBand="1" w:evenHBand="0" w:firstRowFirstColumn="0" w:firstRowLastColumn="0" w:lastRowFirstColumn="0" w:lastRowLastColumn="0"/>
              <w:rPr>
                <w:ins w:id="591" w:author="來賓" w:date="2016-01-14T13:09:00Z"/>
              </w:rPr>
              <w:pPrChange w:id="592" w:author="來賓" w:date="2016-01-14T13:01:00Z">
                <w:pPr>
                  <w:cnfStyle w:val="000000100000" w:firstRow="0" w:lastRow="0" w:firstColumn="0" w:lastColumn="0" w:oddVBand="0" w:evenVBand="0" w:oddHBand="1" w:evenHBand="0" w:firstRowFirstColumn="0" w:firstRowLastColumn="0" w:lastRowFirstColumn="0" w:lastRowLastColumn="0"/>
                </w:pPr>
              </w:pPrChange>
            </w:pPr>
            <w:r w:rsidRPr="6198DD2F">
              <w:rPr>
                <w:rFonts w:ascii="Calibri" w:eastAsia="Calibri" w:hAnsi="Calibri" w:cs="Calibri"/>
                <w:sz w:val="28"/>
                <w:szCs w:val="28"/>
                <w:rPrChange w:id="593" w:author="來賓" w:date="2016-01-14T13:04:00Z">
                  <w:rPr>
                    <w:color w:val="auto"/>
                  </w:rPr>
                </w:rPrChange>
              </w:rPr>
              <w:t>Threats</w:t>
            </w:r>
          </w:p>
          <w:p w14:paraId="0FC70773" w14:textId="1471D5CD" w:rsidR="5EBF5026" w:rsidRDefault="5EBF5026">
            <w:pPr>
              <w:cnfStyle w:val="000000100000" w:firstRow="0" w:lastRow="0" w:firstColumn="0" w:lastColumn="0" w:oddVBand="0" w:evenVBand="0" w:oddHBand="1" w:evenHBand="0" w:firstRowFirstColumn="0" w:firstRowLastColumn="0" w:lastRowFirstColumn="0" w:lastRowLastColumn="0"/>
              <w:rPr>
                <w:ins w:id="594" w:author="來賓" w:date="2016-01-14T13:09:00Z"/>
              </w:rPr>
            </w:pPr>
          </w:p>
          <w:p w14:paraId="1D74CA16" w14:textId="1BB38573" w:rsidR="5EBF5026" w:rsidRDefault="4160DFD2">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ins w:id="595" w:author="Jamie Birch" w:date="2016-01-14T13:15:00Z">
              <w:r w:rsidRPr="4160DFD2">
                <w:t xml:space="preserve">The lack of forgiving may result </w:t>
              </w:r>
              <w:r w:rsidRPr="4160DFD2">
                <w:rPr>
                  <w:rFonts w:ascii="Calibri" w:eastAsia="Calibri" w:hAnsi="Calibri" w:cs="Calibri"/>
                  <w:rPrChange w:id="596" w:author="Jamie Birch" w:date="2016-01-14T13:15:00Z">
                    <w:rPr/>
                  </w:rPrChange>
                </w:rPr>
                <w:t>in a lack of interest from students and no desire on their behalf to play the game.</w:t>
              </w:r>
            </w:ins>
          </w:p>
        </w:tc>
      </w:tr>
    </w:tbl>
    <w:p w14:paraId="68068634" w14:textId="367BDB39" w:rsidR="149AF5FA" w:rsidDel="6CB21391" w:rsidRDefault="149AF5FA">
      <w:pPr>
        <w:rPr>
          <w:del w:id="597" w:author="secarter90@aol.co.uk" w:date="2016-01-14T13:22:00Z"/>
        </w:rPr>
      </w:pPr>
      <w:del w:id="598" w:author="secarter90@aol.co.uk" w:date="2016-01-14T13:22:00Z">
        <w:r w:rsidDel="6CB21391">
          <w:br w:type="page"/>
        </w:r>
      </w:del>
    </w:p>
    <w:p w14:paraId="67E1EEB4" w14:textId="1F0F493E" w:rsidR="5785F02D" w:rsidDel="6CB21391" w:rsidRDefault="5785F02D">
      <w:pPr>
        <w:pStyle w:val="Heading1"/>
        <w:rPr>
          <w:del w:id="599" w:author="secarter90@aol.co.uk" w:date="2016-01-14T13:22:00Z"/>
        </w:rPr>
        <w:pPrChange w:id="600" w:author="secarter90@aol.co.uk" w:date="2016-01-14T12:31:00Z">
          <w:pPr/>
        </w:pPrChange>
      </w:pPr>
    </w:p>
    <w:p w14:paraId="53E12E09" w14:textId="1F0F493E" w:rsidR="5785F02D" w:rsidDel="6CB21391" w:rsidRDefault="5785F02D">
      <w:pPr>
        <w:pStyle w:val="Heading1"/>
        <w:rPr>
          <w:del w:id="601" w:author="secarter90@aol.co.uk" w:date="2016-01-14T13:22:00Z"/>
        </w:rPr>
        <w:pPrChange w:id="602" w:author="secarter90@aol.co.uk" w:date="2016-01-14T12:31:00Z">
          <w:pPr/>
        </w:pPrChange>
      </w:pPr>
    </w:p>
    <w:p w14:paraId="3C3D46E4" w14:textId="1F0F493E" w:rsidR="5785F02D" w:rsidDel="6CB21391" w:rsidRDefault="5785F02D">
      <w:pPr>
        <w:pStyle w:val="Heading1"/>
        <w:rPr>
          <w:del w:id="603" w:author="secarter90@aol.co.uk" w:date="2016-01-14T13:22:00Z"/>
        </w:rPr>
        <w:pPrChange w:id="604" w:author="secarter90@aol.co.uk" w:date="2016-01-14T12:31:00Z">
          <w:pPr/>
        </w:pPrChange>
      </w:pPr>
    </w:p>
    <w:p w14:paraId="69C857B6" w14:textId="01FC60ED" w:rsidR="37521522" w:rsidDel="6CB21391" w:rsidRDefault="37521522">
      <w:pPr>
        <w:rPr>
          <w:ins w:id="605" w:author="Jamie Birch" w:date="2016-01-14T13:20:00Z"/>
          <w:del w:id="606" w:author="secarter90@aol.co.uk" w:date="2016-01-14T13:22:00Z"/>
        </w:rPr>
      </w:pPr>
    </w:p>
    <w:p w14:paraId="7D1512CD" w14:textId="089709E3" w:rsidR="37521522" w:rsidRDefault="37521522" w:rsidP="6CB21391">
      <w:pPr>
        <w:rPr>
          <w:ins w:id="607" w:author="secarter90@aol.co.uk" w:date="2016-01-14T13:22:00Z"/>
        </w:rPr>
      </w:pPr>
    </w:p>
    <w:p w14:paraId="7922B1AF" w14:textId="3A7E8B31" w:rsidR="5785F02D" w:rsidDel="66E2FD88" w:rsidRDefault="5785F02D">
      <w:pPr>
        <w:pStyle w:val="Heading1"/>
        <w:rPr>
          <w:del w:id="608" w:author="secarter90@aol.co.uk" w:date="2016-01-14T13:14:00Z"/>
        </w:rPr>
        <w:pPrChange w:id="609" w:author="secarter90@aol.co.uk" w:date="2016-01-14T12:31:00Z">
          <w:pPr/>
        </w:pPrChange>
      </w:pPr>
    </w:p>
    <w:p w14:paraId="1435B946" w14:textId="45148925" w:rsidR="5785F02D" w:rsidDel="66E2FD88" w:rsidRDefault="5785F02D">
      <w:pPr>
        <w:pStyle w:val="Heading1"/>
        <w:rPr>
          <w:del w:id="610" w:author="secarter90@aol.co.uk" w:date="2016-01-14T13:14:00Z"/>
        </w:rPr>
        <w:pPrChange w:id="611" w:author="secarter90@aol.co.uk" w:date="2016-01-14T12:31:00Z">
          <w:pPr/>
        </w:pPrChange>
      </w:pPr>
    </w:p>
    <w:p w14:paraId="736EFA5A" w14:textId="2F3892AC" w:rsidR="5785F02D" w:rsidDel="66E2FD88" w:rsidRDefault="5785F02D">
      <w:pPr>
        <w:pStyle w:val="Heading1"/>
        <w:rPr>
          <w:del w:id="612" w:author="secarter90@aol.co.uk" w:date="2016-01-14T13:14:00Z"/>
        </w:rPr>
        <w:pPrChange w:id="613" w:author="secarter90@aol.co.uk" w:date="2016-01-14T12:31:00Z">
          <w:pPr/>
        </w:pPrChange>
      </w:pPr>
    </w:p>
    <w:p w14:paraId="1CFEACFA" w14:textId="75AE2C24" w:rsidR="5785F02D" w:rsidDel="66E2FD88" w:rsidRDefault="5785F02D">
      <w:pPr>
        <w:pStyle w:val="Heading1"/>
        <w:rPr>
          <w:del w:id="614" w:author="secarter90@aol.co.uk" w:date="2016-01-14T13:14:00Z"/>
        </w:rPr>
        <w:pPrChange w:id="615" w:author="secarter90@aol.co.uk" w:date="2016-01-14T12:31:00Z">
          <w:pPr/>
        </w:pPrChange>
      </w:pPr>
    </w:p>
    <w:p w14:paraId="7E94538F" w14:textId="04B8424C" w:rsidR="00062F2D" w:rsidRPr="00062F2D" w:rsidRDefault="3976BCFD" w:rsidP="6CB21391">
      <w:r>
        <w:br w:type="page"/>
      </w:r>
    </w:p>
    <w:p w14:paraId="55358CF5" w14:textId="3265C598" w:rsidR="00062F2D" w:rsidRPr="00062F2D" w:rsidRDefault="3976BCFD">
      <w:pPr>
        <w:pStyle w:val="Heading1"/>
        <w:rPr>
          <w:ins w:id="616" w:author="secarter90@aol.co.uk" w:date="2016-01-14T12:15:00Z"/>
        </w:rPr>
        <w:pPrChange w:id="617" w:author="secarter90@aol.co.uk" w:date="2016-01-14T12:15:00Z">
          <w:pPr/>
        </w:pPrChange>
      </w:pPr>
      <w:ins w:id="618" w:author="secarter90@aol.co.uk" w:date="2016-01-14T12:31:00Z">
        <w:r w:rsidRPr="2B56E47F">
          <w:rPr>
            <w:rFonts w:ascii="Calibri" w:eastAsia="Calibri" w:hAnsi="Calibri" w:cs="Calibri"/>
            <w:sz w:val="22"/>
            <w:szCs w:val="22"/>
            <w:rPrChange w:id="619" w:author="secarter90@aol.co.uk" w:date="2016-01-14T12:32:00Z">
              <w:rPr/>
            </w:rPrChange>
          </w:rPr>
          <w:lastRenderedPageBreak/>
          <w:t xml:space="preserve">2.3.3 </w:t>
        </w:r>
      </w:ins>
      <w:ins w:id="620" w:author="secarter90@aol.co.uk" w:date="2016-01-14T12:15:00Z">
        <w:r w:rsidR="566AA2B8" w:rsidRPr="2B56E47F">
          <w:rPr>
            <w:rFonts w:ascii="Calibri" w:eastAsia="Calibri" w:hAnsi="Calibri" w:cs="Calibri"/>
            <w:sz w:val="22"/>
            <w:szCs w:val="22"/>
            <w:rPrChange w:id="621" w:author="secarter90@aol.co.uk" w:date="2016-01-14T12:32:00Z">
              <w:rPr/>
            </w:rPrChange>
          </w:rPr>
          <w:t>Shrek Themed Game</w:t>
        </w:r>
      </w:ins>
    </w:p>
    <w:p w14:paraId="312190DD" w14:textId="10E6A62F" w:rsidR="00062F2D" w:rsidRPr="00062F2D" w:rsidDel="5767768E" w:rsidRDefault="566AA2B8" w:rsidP="00062F2D">
      <w:pPr>
        <w:rPr>
          <w:ins w:id="622" w:author="secarter90@aol.co.uk" w:date="2016-01-14T12:15:00Z"/>
          <w:del w:id="623" w:author="來賓" w:date="2016-01-14T12:26:00Z"/>
        </w:rPr>
      </w:pPr>
      <w:ins w:id="624" w:author="secarter90@aol.co.uk" w:date="2016-01-14T12:15:00Z">
        <w:r w:rsidRPr="566AA2B8">
          <w:rPr>
            <w:rFonts w:ascii="Gill Sans MT" w:eastAsia="Gill Sans MT" w:hAnsi="Gill Sans MT" w:cs="Gill Sans MT"/>
            <w:rPrChange w:id="625" w:author="secarter90@aol.co.uk" w:date="2016-01-14T12:15:00Z">
              <w:rPr/>
            </w:rPrChange>
          </w:rPr>
          <w:t xml:space="preserve">The Shrek themed game concept resulted directly from our market research. Our target audience voted Shrek as one of their top interests, and some of the students put forth a Shrek themed mini game series where the player could play as Shrek in a number of mini games. </w:t>
        </w:r>
      </w:ins>
    </w:p>
    <w:p w14:paraId="0DC2E04E" w14:textId="212A2D5B" w:rsidR="00062F2D" w:rsidRPr="00062F2D" w:rsidRDefault="566AA2B8" w:rsidP="00062F2D">
      <w:pPr>
        <w:rPr>
          <w:ins w:id="626" w:author="secarter90@aol.co.uk" w:date="2016-01-14T12:15:00Z"/>
        </w:rPr>
      </w:pPr>
      <w:ins w:id="627" w:author="secarter90@aol.co.uk" w:date="2016-01-14T12:15:00Z">
        <w:r w:rsidRPr="566AA2B8">
          <w:rPr>
            <w:rFonts w:ascii="Gill Sans MT" w:eastAsia="Gill Sans MT" w:hAnsi="Gill Sans MT" w:cs="Gill Sans MT"/>
            <w:rPrChange w:id="628" w:author="secarter90@aol.co.uk" w:date="2016-01-14T12:15:00Z">
              <w:rPr/>
            </w:rPrChange>
          </w:rPr>
          <w:t xml:space="preserve">The objective of these mini games, and how they would relate to Computer Science, was not made clear by the students that put the idea forward. </w:t>
        </w:r>
      </w:ins>
    </w:p>
    <w:p w14:paraId="55D61281" w14:textId="2289A844" w:rsidR="00062F2D" w:rsidRPr="00062F2D" w:rsidRDefault="566AA2B8" w:rsidP="00062F2D">
      <w:pPr>
        <w:rPr>
          <w:ins w:id="629" w:author="secarter90@aol.co.uk" w:date="2016-01-14T12:15:00Z"/>
        </w:rPr>
      </w:pPr>
      <w:ins w:id="630" w:author="secarter90@aol.co.uk" w:date="2016-01-14T12:15:00Z">
        <w:r w:rsidRPr="566AA2B8">
          <w:rPr>
            <w:rFonts w:ascii="Gill Sans MT" w:eastAsia="Gill Sans MT" w:hAnsi="Gill Sans MT" w:cs="Gill Sans MT"/>
            <w:rPrChange w:id="631" w:author="secarter90@aol.co.uk" w:date="2016-01-14T12:15:00Z">
              <w:rPr/>
            </w:rPrChange>
          </w:rPr>
          <w:t>We looked into making a mini game series involving this character which ranked so highly amongst our audience; however we noted a few concerns with this concept:</w:t>
        </w:r>
      </w:ins>
    </w:p>
    <w:p w14:paraId="5076FD7E" w14:textId="7A68D4AD" w:rsidR="00062F2D" w:rsidRPr="00062F2D" w:rsidRDefault="566AA2B8">
      <w:pPr>
        <w:ind w:left="360" w:hanging="360"/>
        <w:pPrChange w:id="632" w:author="secarter90@aol.co.uk" w:date="2016-01-14T12:15:00Z">
          <w:pPr/>
        </w:pPrChange>
      </w:pPr>
      <w:ins w:id="633" w:author="secarter90@aol.co.uk" w:date="2016-01-14T12:15:00Z">
        <w:r w:rsidRPr="566AA2B8">
          <w:rPr>
            <w:rFonts w:ascii="Gill Sans MT" w:eastAsia="Gill Sans MT" w:hAnsi="Gill Sans MT" w:cs="Gill Sans MT"/>
            <w:rPrChange w:id="634" w:author="secarter90@aol.co.uk" w:date="2016-01-14T12:15:00Z">
              <w:rPr/>
            </w:rPrChange>
          </w:rPr>
          <w:t>1.</w:t>
        </w:r>
        <w:r w:rsidRPr="59E3D5D2">
          <w:rPr>
            <w:rFonts w:ascii="Times New Roman" w:eastAsia="Times New Roman" w:hAnsi="Times New Roman" w:cs="Times New Roman"/>
            <w:rPrChange w:id="635" w:author="secarter90@aol.co.uk" w:date="2016-01-14T12:26:00Z">
              <w:rPr/>
            </w:rPrChange>
          </w:rPr>
          <w:t xml:space="preserve">       </w:t>
        </w:r>
        <w:r w:rsidRPr="566AA2B8">
          <w:rPr>
            <w:rFonts w:ascii="Gill Sans MT" w:eastAsia="Gill Sans MT" w:hAnsi="Gill Sans MT" w:cs="Gill Sans MT"/>
            <w:rPrChange w:id="636" w:author="secarter90@aol.co.uk" w:date="2016-01-14T12:15:00Z">
              <w:rPr/>
            </w:rPrChange>
          </w:rPr>
          <w:t xml:space="preserve">Making one game to fit the brief from the client, that worked well, ran efficiently and interested the target audience would be challenging enough, making a number of mini games would be highly unachievable in the time given. </w:t>
        </w:r>
        <w:del w:id="637" w:author="來賓" w:date="2016-01-14T12:26:00Z">
          <w:r w:rsidRPr="566AA2B8" w:rsidDel="5767768E">
            <w:rPr>
              <w:rFonts w:ascii="Gill Sans MT" w:eastAsia="Gill Sans MT" w:hAnsi="Gill Sans MT" w:cs="Gill Sans MT"/>
              <w:rPrChange w:id="638" w:author="secarter90@aol.co.uk" w:date="2016-01-14T12:15:00Z">
                <w:rPr/>
              </w:rPrChange>
            </w:rPr>
            <w:delText xml:space="preserve"> </w:delText>
          </w:r>
        </w:del>
      </w:ins>
    </w:p>
    <w:p w14:paraId="70C32857" w14:textId="24B50826" w:rsidR="00062F2D" w:rsidRPr="00062F2D" w:rsidRDefault="566AA2B8">
      <w:pPr>
        <w:ind w:left="360" w:hanging="360"/>
        <w:rPr>
          <w:ins w:id="639" w:author="secarter90@aol.co.uk" w:date="2016-01-14T12:15:00Z"/>
        </w:rPr>
        <w:pPrChange w:id="640" w:author="secarter90@aol.co.uk" w:date="2016-01-14T12:15:00Z">
          <w:pPr/>
        </w:pPrChange>
      </w:pPr>
      <w:ins w:id="641" w:author="secarter90@aol.co.uk" w:date="2016-01-14T12:15:00Z">
        <w:r w:rsidRPr="566AA2B8">
          <w:rPr>
            <w:rFonts w:ascii="Gill Sans MT" w:eastAsia="Gill Sans MT" w:hAnsi="Gill Sans MT" w:cs="Gill Sans MT"/>
            <w:rPrChange w:id="642" w:author="secarter90@aol.co.uk" w:date="2016-01-14T12:15:00Z">
              <w:rPr/>
            </w:rPrChange>
          </w:rPr>
          <w:t>2.</w:t>
        </w:r>
        <w:r w:rsidRPr="59E3D5D2">
          <w:rPr>
            <w:rFonts w:ascii="Times New Roman" w:eastAsia="Times New Roman" w:hAnsi="Times New Roman" w:cs="Times New Roman"/>
            <w:rPrChange w:id="643" w:author="secarter90@aol.co.uk" w:date="2016-01-14T12:26:00Z">
              <w:rPr/>
            </w:rPrChange>
          </w:rPr>
          <w:t xml:space="preserve">       </w:t>
        </w:r>
        <w:r w:rsidRPr="566AA2B8">
          <w:rPr>
            <w:rFonts w:ascii="Gill Sans MT" w:eastAsia="Gill Sans MT" w:hAnsi="Gill Sans MT" w:cs="Gill Sans MT"/>
            <w:rPrChange w:id="644" w:author="secarter90@aol.co.uk" w:date="2016-01-14T12:15:00Z">
              <w:rPr/>
            </w:rPrChange>
          </w:rPr>
          <w:t>Whilst Shrek ranked highly amongst the 20 students that we interviewed, one cannot generali</w:t>
        </w:r>
        <w:del w:id="645" w:author="Jamie Birch" w:date="2016-01-14T13:11:00Z">
          <w:r w:rsidRPr="566AA2B8" w:rsidDel="001726CB">
            <w:rPr>
              <w:rFonts w:ascii="Gill Sans MT" w:eastAsia="Gill Sans MT" w:hAnsi="Gill Sans MT" w:cs="Gill Sans MT"/>
              <w:rPrChange w:id="646" w:author="secarter90@aol.co.uk" w:date="2016-01-14T12:15:00Z">
                <w:rPr/>
              </w:rPrChange>
            </w:rPr>
            <w:delText>z</w:delText>
          </w:r>
        </w:del>
      </w:ins>
      <w:ins w:id="647" w:author="Jamie Birch" w:date="2016-01-14T13:11:00Z">
        <w:r w:rsidR="001726CB">
          <w:rPr>
            <w:rFonts w:ascii="Gill Sans MT" w:eastAsia="Gill Sans MT" w:hAnsi="Gill Sans MT" w:cs="Gill Sans MT"/>
          </w:rPr>
          <w:t>s</w:t>
        </w:r>
      </w:ins>
      <w:ins w:id="648" w:author="secarter90@aol.co.uk" w:date="2016-01-14T12:15:00Z">
        <w:r w:rsidRPr="566AA2B8">
          <w:rPr>
            <w:rFonts w:ascii="Gill Sans MT" w:eastAsia="Gill Sans MT" w:hAnsi="Gill Sans MT" w:cs="Gill Sans MT"/>
            <w:rPrChange w:id="649" w:author="secarter90@aol.co.uk" w:date="2016-01-14T12:15:00Z">
              <w:rPr/>
            </w:rPrChange>
          </w:rPr>
          <w:t>e about this age group based on this small percentage. Whilst their ideas and interests have helped us in learning about the age group, it seemed a bad idea to base our entire game on such a specific character. The students that we interviewed may have recently watched the Shrek movie in school, and this is why this character ranked so highly in our research, whereas students who have not been exposed to the film so recently, may have no interest in this character at all. Other cartoon characters also ranked highly amongst the students, so instead of picking one character specifically, we decided that our game should be cartoon themed to appeal to their interests.</w:t>
        </w:r>
      </w:ins>
      <w:del w:id="650" w:author="secarter90@aol.co.uk" w:date="2016-01-14T12:26:00Z">
        <w:r w:rsidR="00062F2D" w:rsidDel="59E3D5D2">
          <w:br/>
        </w:r>
        <w:r w:rsidR="00062F2D" w:rsidDel="59E3D5D2">
          <w:br/>
        </w:r>
      </w:del>
    </w:p>
    <w:p w14:paraId="0A6DB5F6" w14:textId="0B2549F1" w:rsidR="00062F2D" w:rsidRPr="00062F2D" w:rsidRDefault="566AA2B8">
      <w:pPr>
        <w:ind w:left="360" w:hanging="360"/>
        <w:rPr>
          <w:ins w:id="651" w:author="secarter90@aol.co.uk" w:date="2016-01-14T12:15:00Z"/>
        </w:rPr>
        <w:pPrChange w:id="652" w:author="secarter90@aol.co.uk" w:date="2016-01-14T12:15:00Z">
          <w:pPr/>
        </w:pPrChange>
      </w:pPr>
      <w:ins w:id="653" w:author="secarter90@aol.co.uk" w:date="2016-01-14T12:15:00Z">
        <w:r w:rsidRPr="566AA2B8">
          <w:rPr>
            <w:rFonts w:ascii="Gill Sans MT" w:eastAsia="Gill Sans MT" w:hAnsi="Gill Sans MT" w:cs="Gill Sans MT"/>
            <w:rPrChange w:id="654" w:author="secarter90@aol.co.uk" w:date="2016-01-14T12:15:00Z">
              <w:rPr/>
            </w:rPrChange>
          </w:rPr>
          <w:t>3.</w:t>
        </w:r>
        <w:r w:rsidRPr="6C910941">
          <w:rPr>
            <w:rFonts w:ascii="Times New Roman" w:eastAsia="Times New Roman" w:hAnsi="Times New Roman" w:cs="Times New Roman"/>
            <w:rPrChange w:id="655" w:author="secarter90@aol.co.uk" w:date="2016-01-14T12:32:00Z">
              <w:rPr/>
            </w:rPrChange>
          </w:rPr>
          <w:t xml:space="preserve">       </w:t>
        </w:r>
        <w:r w:rsidRPr="566AA2B8">
          <w:rPr>
            <w:rFonts w:ascii="Gill Sans MT" w:eastAsia="Gill Sans MT" w:hAnsi="Gill Sans MT" w:cs="Gill Sans MT"/>
            <w:rPrChange w:id="656" w:author="secarter90@aol.co.uk" w:date="2016-01-14T12:15:00Z">
              <w:rPr/>
            </w:rPrChange>
          </w:rPr>
          <w:t xml:space="preserve">Using the character Shrek could violate copyright laws as the character was invented by Pixar. </w:t>
        </w:r>
      </w:ins>
    </w:p>
    <w:p w14:paraId="4F048668" w14:textId="77777777" w:rsidR="00062F2D" w:rsidRPr="00062F2D" w:rsidDel="566AA2B8" w:rsidRDefault="00062F2D" w:rsidP="00062F2D">
      <w:pPr>
        <w:rPr>
          <w:del w:id="657" w:author="secarter90@aol.co.uk" w:date="2016-01-14T12:15:00Z"/>
        </w:rPr>
      </w:pPr>
    </w:p>
    <w:p w14:paraId="0792B528" w14:textId="734975A9" w:rsidR="566AA2B8" w:rsidRDefault="1E35AAC7">
      <w:pPr>
        <w:pStyle w:val="Heading1"/>
        <w:rPr>
          <w:ins w:id="658" w:author="secarter90@aol.co.uk" w:date="2016-01-14T12:17:00Z"/>
        </w:rPr>
        <w:pPrChange w:id="659" w:author="secarter90@aol.co.uk" w:date="2016-01-14T12:17:00Z">
          <w:pPr/>
        </w:pPrChange>
      </w:pPr>
      <w:ins w:id="660" w:author="secarter90@aol.co.uk" w:date="2016-01-14T12:17:00Z">
        <w:r w:rsidRPr="28F679BC">
          <w:rPr>
            <w:rFonts w:ascii="Calibri" w:eastAsia="Calibri" w:hAnsi="Calibri" w:cs="Calibri"/>
            <w:sz w:val="22"/>
            <w:szCs w:val="22"/>
            <w:rPrChange w:id="661" w:author="secarter90@aol.co.uk" w:date="2016-01-14T12:18:00Z">
              <w:rPr/>
            </w:rPrChange>
          </w:rPr>
          <w:t>SWOT Analysis</w:t>
        </w:r>
      </w:ins>
    </w:p>
    <w:tbl>
      <w:tblPr>
        <w:tblStyle w:val="GridTable6Colorful-Accent1"/>
        <w:tblW w:w="0" w:type="auto"/>
        <w:tblLook w:val="04A0" w:firstRow="1" w:lastRow="0" w:firstColumn="1" w:lastColumn="0" w:noHBand="0" w:noVBand="1"/>
        <w:tblPrChange w:id="662" w:author="來賓" w:date="2016-01-14T13:12:00Z">
          <w:tblPr>
            <w:tblStyle w:val="GridTable1Light-Accent1"/>
            <w:tblW w:w="0" w:type="auto"/>
            <w:tblLook w:val="04A0" w:firstRow="1" w:lastRow="0" w:firstColumn="1" w:lastColumn="0" w:noHBand="0" w:noVBand="1"/>
          </w:tblPr>
        </w:tblPrChange>
      </w:tblPr>
      <w:tblGrid>
        <w:gridCol w:w="4675"/>
        <w:gridCol w:w="4675"/>
        <w:tblGridChange w:id="663">
          <w:tblGrid>
            <w:gridCol w:w="360"/>
            <w:gridCol w:w="360"/>
          </w:tblGrid>
        </w:tblGridChange>
      </w:tblGrid>
      <w:tr w:rsidR="1E35AAC7" w14:paraId="621ACB8F" w14:textId="77777777" w:rsidTr="4FC723D2">
        <w:trPr>
          <w:cnfStyle w:val="100000000000" w:firstRow="1" w:lastRow="0" w:firstColumn="0" w:lastColumn="0" w:oddVBand="0" w:evenVBand="0" w:oddHBand="0" w:evenHBand="0" w:firstRowFirstColumn="0" w:firstRowLastColumn="0" w:lastRowFirstColumn="0" w:lastRowLastColumn="0"/>
          <w:ins w:id="664" w:author="secarter90@aol.co.uk" w:date="2016-01-14T12:17:00Z"/>
        </w:trPr>
        <w:tc>
          <w:tcPr>
            <w:cnfStyle w:val="001000000000" w:firstRow="0" w:lastRow="0" w:firstColumn="1" w:lastColumn="0" w:oddVBand="0" w:evenVBand="0" w:oddHBand="0" w:evenHBand="0" w:firstRowFirstColumn="0" w:firstRowLastColumn="0" w:lastRowFirstColumn="0" w:lastRowLastColumn="0"/>
            <w:tcW w:w="4680" w:type="dxa"/>
            <w:tcPrChange w:id="665" w:author="來賓" w:date="2016-01-14T13:12:00Z">
              <w:tcPr>
                <w:tcW w:w="0" w:type="auto"/>
              </w:tcPr>
            </w:tcPrChange>
          </w:tcPr>
          <w:p w14:paraId="31DC5C3D" w14:textId="162FBDAA" w:rsidR="1E35AAC7" w:rsidRDefault="1E35AAC7">
            <w:pPr>
              <w:pStyle w:val="Heading2"/>
              <w:cnfStyle w:val="101000000000" w:firstRow="1" w:lastRow="0" w:firstColumn="1" w:lastColumn="0" w:oddVBand="0" w:evenVBand="0" w:oddHBand="0" w:evenHBand="0" w:firstRowFirstColumn="0" w:firstRowLastColumn="0" w:lastRowFirstColumn="0" w:lastRowLastColumn="0"/>
              <w:pPrChange w:id="666" w:author="secarter90@aol.co.uk" w:date="2016-01-14T12:17:00Z">
                <w:pPr>
                  <w:cnfStyle w:val="101000000000" w:firstRow="1" w:lastRow="0" w:firstColumn="1" w:lastColumn="0" w:oddVBand="0" w:evenVBand="0" w:oddHBand="0" w:evenHBand="0" w:firstRowFirstColumn="0" w:firstRowLastColumn="0" w:lastRowFirstColumn="0" w:lastRowLastColumn="0"/>
                </w:pPr>
              </w:pPrChange>
            </w:pPr>
            <w:ins w:id="667" w:author="secarter90@aol.co.uk" w:date="2016-01-14T12:17:00Z">
              <w:r w:rsidRPr="4FC723D2">
                <w:rPr>
                  <w:rFonts w:ascii="Calibri" w:eastAsia="Calibri" w:hAnsi="Calibri" w:cs="Calibri"/>
                  <w:b/>
                  <w:bCs/>
                  <w:sz w:val="28"/>
                  <w:szCs w:val="28"/>
                  <w:rPrChange w:id="668" w:author="Guest" w:date="2016-01-18T13:17:00Z">
                    <w:rPr>
                      <w:b w:val="0"/>
                      <w:bCs w:val="0"/>
                      <w:color w:val="auto"/>
                    </w:rPr>
                  </w:rPrChange>
                </w:rPr>
                <w:t xml:space="preserve">Strengths </w:t>
              </w:r>
            </w:ins>
          </w:p>
          <w:p w14:paraId="5B8826A0" w14:textId="04CAC42A" w:rsidR="1E35AAC7" w:rsidRDefault="1E35AAC7">
            <w:pPr>
              <w:cnfStyle w:val="101000000000" w:firstRow="1" w:lastRow="0" w:firstColumn="1" w:lastColumn="0" w:oddVBand="0" w:evenVBand="0" w:oddHBand="0" w:evenHBand="0" w:firstRowFirstColumn="0" w:firstRowLastColumn="0" w:lastRowFirstColumn="0" w:lastRowLastColumn="0"/>
              <w:rPr>
                <w:ins w:id="669" w:author="secarter90@aol.co.uk" w:date="2016-01-14T12:17:00Z"/>
              </w:rPr>
            </w:pPr>
            <w:ins w:id="670" w:author="secarter90@aol.co.uk" w:date="2016-01-14T12:17:00Z">
              <w:r w:rsidRPr="58045A18">
                <w:rPr>
                  <w:rFonts w:ascii="Calibri" w:eastAsia="Calibri" w:hAnsi="Calibri" w:cs="Calibri"/>
                  <w:rPrChange w:id="671" w:author="secarter90@aol.co.uk" w:date="2016-01-14T12:17:00Z">
                    <w:rPr/>
                  </w:rPrChange>
                </w:rPr>
                <w:t xml:space="preserve"> </w:t>
              </w:r>
            </w:ins>
          </w:p>
          <w:p w14:paraId="638D4057" w14:textId="60BF0332" w:rsidR="1E35AAC7" w:rsidRDefault="1E35AAC7">
            <w:pPr>
              <w:pStyle w:val="ListParagraph"/>
              <w:numPr>
                <w:ilvl w:val="0"/>
                <w:numId w:val="20"/>
              </w:numPr>
              <w:cnfStyle w:val="101000000000" w:firstRow="1" w:lastRow="0" w:firstColumn="1" w:lastColumn="0" w:oddVBand="0" w:evenVBand="0" w:oddHBand="0" w:evenHBand="0" w:firstRowFirstColumn="0" w:firstRowLastColumn="0" w:lastRowFirstColumn="0" w:lastRowLastColumn="0"/>
              <w:rPr>
                <w:ins w:id="672" w:author="secarter90@aol.co.uk" w:date="2016-01-14T12:17:00Z"/>
                <w:rFonts w:asciiTheme="minorEastAsia" w:eastAsiaTheme="minorEastAsia" w:hAnsiTheme="minorEastAsia" w:cstheme="minorEastAsia"/>
                <w:color w:val="000000" w:themeColor="text1"/>
              </w:rPr>
            </w:pPr>
            <w:ins w:id="673" w:author="secarter90@aol.co.uk" w:date="2016-01-14T12:17:00Z">
              <w:r w:rsidRPr="58045A18">
                <w:rPr>
                  <w:rFonts w:ascii="Calibri" w:eastAsia="Calibri" w:hAnsi="Calibri" w:cs="Calibri"/>
                  <w:rPrChange w:id="674" w:author="secarter90@aol.co.uk" w:date="2016-01-14T12:19:00Z">
                    <w:rPr/>
                  </w:rPrChange>
                </w:rPr>
                <w:t xml:space="preserve">The character featured in the game ranked highly amongst our target audience. </w:t>
              </w:r>
            </w:ins>
          </w:p>
          <w:p w14:paraId="48E6D5D2" w14:textId="708E1BB0" w:rsidR="1E35AAC7" w:rsidRDefault="1E35AAC7">
            <w:pPr>
              <w:cnfStyle w:val="101000000000" w:firstRow="1" w:lastRow="0" w:firstColumn="1" w:lastColumn="0" w:oddVBand="0" w:evenVBand="0" w:oddHBand="0" w:evenHBand="0" w:firstRowFirstColumn="0" w:firstRowLastColumn="0" w:lastRowFirstColumn="0" w:lastRowLastColumn="0"/>
              <w:rPr>
                <w:ins w:id="675" w:author="secarter90@aol.co.uk" w:date="2016-01-14T12:17:00Z"/>
              </w:rPr>
            </w:pPr>
            <w:ins w:id="676" w:author="secarter90@aol.co.uk" w:date="2016-01-14T12:17:00Z">
              <w:r w:rsidRPr="58045A18">
                <w:rPr>
                  <w:rFonts w:ascii="Calibri" w:eastAsia="Calibri" w:hAnsi="Calibri" w:cs="Calibri"/>
                  <w:rPrChange w:id="677" w:author="secarter90@aol.co.uk" w:date="2016-01-14T12:17:00Z">
                    <w:rPr/>
                  </w:rPrChange>
                </w:rPr>
                <w:t xml:space="preserve"> </w:t>
              </w:r>
            </w:ins>
          </w:p>
          <w:p w14:paraId="0F2F2B0B" w14:textId="4D14592C" w:rsidR="1E35AAC7" w:rsidRDefault="1E35AAC7">
            <w:pPr>
              <w:cnfStyle w:val="101000000000" w:firstRow="1" w:lastRow="0" w:firstColumn="1" w:lastColumn="0" w:oddVBand="0" w:evenVBand="0" w:oddHBand="0" w:evenHBand="0" w:firstRowFirstColumn="0" w:firstRowLastColumn="0" w:lastRowFirstColumn="0" w:lastRowLastColumn="0"/>
              <w:rPr>
                <w:ins w:id="678" w:author="secarter90@aol.co.uk" w:date="2016-01-14T12:17:00Z"/>
              </w:rPr>
            </w:pPr>
            <w:ins w:id="679" w:author="secarter90@aol.co.uk" w:date="2016-01-14T12:17:00Z">
              <w:r w:rsidRPr="58045A18">
                <w:rPr>
                  <w:rFonts w:ascii="Calibri" w:eastAsia="Calibri" w:hAnsi="Calibri" w:cs="Calibri"/>
                  <w:rPrChange w:id="680" w:author="secarter90@aol.co.uk" w:date="2016-01-14T12:17:00Z">
                    <w:rPr/>
                  </w:rPrChange>
                </w:rPr>
                <w:t xml:space="preserve"> </w:t>
              </w:r>
            </w:ins>
          </w:p>
        </w:tc>
        <w:tc>
          <w:tcPr>
            <w:tcW w:w="4680" w:type="dxa"/>
            <w:tcPrChange w:id="681" w:author="來賓" w:date="2016-01-14T13:12:00Z">
              <w:tcPr>
                <w:tcW w:w="0" w:type="auto"/>
              </w:tcPr>
            </w:tcPrChange>
          </w:tcPr>
          <w:p w14:paraId="2A9A2D9F" w14:textId="51E8B1F8" w:rsidR="1E35AAC7" w:rsidRDefault="1E35AAC7">
            <w:pPr>
              <w:pStyle w:val="Heading2"/>
              <w:cnfStyle w:val="100000000000" w:firstRow="1" w:lastRow="0" w:firstColumn="0" w:lastColumn="0" w:oddVBand="0" w:evenVBand="0" w:oddHBand="0" w:evenHBand="0" w:firstRowFirstColumn="0" w:firstRowLastColumn="0" w:lastRowFirstColumn="0" w:lastRowLastColumn="0"/>
              <w:pPrChange w:id="682" w:author="secarter90@aol.co.uk" w:date="2016-01-14T12:17:00Z">
                <w:pPr>
                  <w:cnfStyle w:val="100000000000" w:firstRow="1" w:lastRow="0" w:firstColumn="0" w:lastColumn="0" w:oddVBand="0" w:evenVBand="0" w:oddHBand="0" w:evenHBand="0" w:firstRowFirstColumn="0" w:firstRowLastColumn="0" w:lastRowFirstColumn="0" w:lastRowLastColumn="0"/>
                </w:pPr>
              </w:pPrChange>
            </w:pPr>
            <w:ins w:id="683" w:author="secarter90@aol.co.uk" w:date="2016-01-14T12:17:00Z">
              <w:r w:rsidRPr="4FC723D2">
                <w:rPr>
                  <w:rFonts w:ascii="Calibri" w:eastAsia="Calibri" w:hAnsi="Calibri" w:cs="Calibri"/>
                  <w:b/>
                  <w:bCs/>
                  <w:sz w:val="28"/>
                  <w:szCs w:val="28"/>
                  <w:rPrChange w:id="684" w:author="Guest" w:date="2016-01-18T13:17:00Z">
                    <w:rPr>
                      <w:b w:val="0"/>
                      <w:bCs w:val="0"/>
                      <w:color w:val="auto"/>
                    </w:rPr>
                  </w:rPrChange>
                </w:rPr>
                <w:t>Weaknesses</w:t>
              </w:r>
            </w:ins>
          </w:p>
          <w:p w14:paraId="6F580F43" w14:textId="03248F72" w:rsidR="1E35AAC7" w:rsidRDefault="1E35AAC7">
            <w:pPr>
              <w:cnfStyle w:val="100000000000" w:firstRow="1" w:lastRow="0" w:firstColumn="0" w:lastColumn="0" w:oddVBand="0" w:evenVBand="0" w:oddHBand="0" w:evenHBand="0" w:firstRowFirstColumn="0" w:firstRowLastColumn="0" w:lastRowFirstColumn="0" w:lastRowLastColumn="0"/>
              <w:rPr>
                <w:ins w:id="685" w:author="secarter90@aol.co.uk" w:date="2016-01-14T12:17:00Z"/>
              </w:rPr>
            </w:pPr>
            <w:ins w:id="686" w:author="secarter90@aol.co.uk" w:date="2016-01-14T12:17:00Z">
              <w:r w:rsidRPr="6ED4132A">
                <w:rPr>
                  <w:rFonts w:ascii="Calibri" w:eastAsia="Calibri" w:hAnsi="Calibri" w:cs="Calibri"/>
                  <w:rPrChange w:id="687" w:author="secarter90@aol.co.uk" w:date="2016-01-14T12:17:00Z">
                    <w:rPr/>
                  </w:rPrChange>
                </w:rPr>
                <w:t xml:space="preserve"> </w:t>
              </w:r>
            </w:ins>
          </w:p>
          <w:p w14:paraId="3658E8BF" w14:textId="4F8A624C" w:rsidR="1E35AAC7" w:rsidRDefault="1E35AAC7">
            <w:pPr>
              <w:pStyle w:val="ListParagraph"/>
              <w:numPr>
                <w:ilvl w:val="0"/>
                <w:numId w:val="19"/>
              </w:numPr>
              <w:cnfStyle w:val="100000000000" w:firstRow="1" w:lastRow="0" w:firstColumn="0" w:lastColumn="0" w:oddVBand="0" w:evenVBand="0" w:oddHBand="0" w:evenHBand="0" w:firstRowFirstColumn="0" w:firstRowLastColumn="0" w:lastRowFirstColumn="0" w:lastRowLastColumn="0"/>
              <w:rPr>
                <w:ins w:id="688" w:author="secarter90@aol.co.uk" w:date="2016-01-14T12:17:00Z"/>
                <w:rFonts w:asciiTheme="minorEastAsia" w:eastAsiaTheme="minorEastAsia" w:hAnsiTheme="minorEastAsia" w:cstheme="minorEastAsia"/>
                <w:color w:val="000000" w:themeColor="text1"/>
              </w:rPr>
            </w:pPr>
            <w:ins w:id="689" w:author="secarter90@aol.co.uk" w:date="2016-01-14T12:17:00Z">
              <w:r w:rsidRPr="6ED4132A">
                <w:rPr>
                  <w:rFonts w:ascii="Calibri" w:eastAsia="Calibri" w:hAnsi="Calibri" w:cs="Calibri"/>
                  <w:rPrChange w:id="690" w:author="secarter90@aol.co.uk" w:date="2016-01-14T12:19:00Z">
                    <w:rPr/>
                  </w:rPrChange>
                </w:rPr>
                <w:t xml:space="preserve">Time constrictions would make it very difficult to produce a mini game series to a high standard.  </w:t>
              </w:r>
            </w:ins>
          </w:p>
        </w:tc>
      </w:tr>
      <w:tr w:rsidR="1E35AAC7" w14:paraId="593A2AC9" w14:textId="77777777" w:rsidTr="4FC723D2">
        <w:trPr>
          <w:cnfStyle w:val="000000100000" w:firstRow="0" w:lastRow="0" w:firstColumn="0" w:lastColumn="0" w:oddVBand="0" w:evenVBand="0" w:oddHBand="1" w:evenHBand="0" w:firstRowFirstColumn="0" w:firstRowLastColumn="0" w:lastRowFirstColumn="0" w:lastRowLastColumn="0"/>
          <w:ins w:id="691" w:author="secarter90@aol.co.uk" w:date="2016-01-14T12:17:00Z"/>
        </w:trPr>
        <w:tc>
          <w:tcPr>
            <w:cnfStyle w:val="001000000000" w:firstRow="0" w:lastRow="0" w:firstColumn="1" w:lastColumn="0" w:oddVBand="0" w:evenVBand="0" w:oddHBand="0" w:evenHBand="0" w:firstRowFirstColumn="0" w:firstRowLastColumn="0" w:lastRowFirstColumn="0" w:lastRowLastColumn="0"/>
            <w:tcW w:w="4680" w:type="dxa"/>
            <w:tcPrChange w:id="692" w:author="來賓" w:date="2016-01-14T13:12:00Z">
              <w:tcPr>
                <w:tcW w:w="0" w:type="auto"/>
              </w:tcPr>
            </w:tcPrChange>
          </w:tcPr>
          <w:p w14:paraId="55AF6E3D" w14:textId="63C86807" w:rsidR="1E35AAC7" w:rsidRDefault="1E35AAC7">
            <w:pPr>
              <w:pStyle w:val="Heading2"/>
              <w:cnfStyle w:val="001000100000" w:firstRow="0" w:lastRow="0" w:firstColumn="1" w:lastColumn="0" w:oddVBand="0" w:evenVBand="0" w:oddHBand="1" w:evenHBand="0" w:firstRowFirstColumn="0" w:firstRowLastColumn="0" w:lastRowFirstColumn="0" w:lastRowLastColumn="0"/>
              <w:pPrChange w:id="693" w:author="secarter90@aol.co.uk" w:date="2016-01-14T12:17:00Z">
                <w:pPr>
                  <w:cnfStyle w:val="001000100000" w:firstRow="0" w:lastRow="0" w:firstColumn="1" w:lastColumn="0" w:oddVBand="0" w:evenVBand="0" w:oddHBand="1" w:evenHBand="0" w:firstRowFirstColumn="0" w:firstRowLastColumn="0" w:lastRowFirstColumn="0" w:lastRowLastColumn="0"/>
                </w:pPr>
              </w:pPrChange>
            </w:pPr>
            <w:ins w:id="694" w:author="secarter90@aol.co.uk" w:date="2016-01-14T12:17:00Z">
              <w:r w:rsidRPr="4FC723D2">
                <w:rPr>
                  <w:rFonts w:ascii="Calibri" w:eastAsia="Calibri" w:hAnsi="Calibri" w:cs="Calibri"/>
                  <w:b/>
                  <w:bCs/>
                  <w:sz w:val="28"/>
                  <w:szCs w:val="28"/>
                  <w:rPrChange w:id="695" w:author="Guest" w:date="2016-01-18T13:17:00Z">
                    <w:rPr>
                      <w:b w:val="0"/>
                      <w:bCs w:val="0"/>
                      <w:color w:val="auto"/>
                    </w:rPr>
                  </w:rPrChange>
                </w:rPr>
                <w:t>Opportunities</w:t>
              </w:r>
            </w:ins>
          </w:p>
          <w:p w14:paraId="4377796B" w14:textId="16D9E2E3" w:rsidR="1E35AAC7" w:rsidRDefault="1E35AAC7">
            <w:pPr>
              <w:cnfStyle w:val="001000100000" w:firstRow="0" w:lastRow="0" w:firstColumn="1" w:lastColumn="0" w:oddVBand="0" w:evenVBand="0" w:oddHBand="1" w:evenHBand="0" w:firstRowFirstColumn="0" w:firstRowLastColumn="0" w:lastRowFirstColumn="0" w:lastRowLastColumn="0"/>
              <w:rPr>
                <w:ins w:id="696" w:author="secarter90@aol.co.uk" w:date="2016-01-14T12:17:00Z"/>
              </w:rPr>
            </w:pPr>
            <w:ins w:id="697" w:author="secarter90@aol.co.uk" w:date="2016-01-14T12:17:00Z">
              <w:r w:rsidRPr="58045A18">
                <w:rPr>
                  <w:rFonts w:ascii="Calibri" w:eastAsia="Calibri" w:hAnsi="Calibri" w:cs="Calibri"/>
                  <w:rPrChange w:id="698" w:author="secarter90@aol.co.uk" w:date="2016-01-14T12:17:00Z">
                    <w:rPr/>
                  </w:rPrChange>
                </w:rPr>
                <w:t xml:space="preserve"> </w:t>
              </w:r>
            </w:ins>
          </w:p>
          <w:p w14:paraId="1E854681" w14:textId="3071BB94" w:rsidR="1E35AAC7" w:rsidRDefault="1E35AAC7">
            <w:pPr>
              <w:pStyle w:val="ListParagraph"/>
              <w:numPr>
                <w:ilvl w:val="0"/>
                <w:numId w:val="21"/>
              </w:numPr>
              <w:cnfStyle w:val="001000100000" w:firstRow="0" w:lastRow="0" w:firstColumn="1" w:lastColumn="0" w:oddVBand="0" w:evenVBand="0" w:oddHBand="1" w:evenHBand="0" w:firstRowFirstColumn="0" w:firstRowLastColumn="0" w:lastRowFirstColumn="0" w:lastRowLastColumn="0"/>
              <w:rPr>
                <w:ins w:id="699" w:author="secarter90@aol.co.uk" w:date="2016-01-14T12:17:00Z"/>
                <w:rFonts w:asciiTheme="minorEastAsia" w:eastAsiaTheme="minorEastAsia" w:hAnsiTheme="minorEastAsia" w:cstheme="minorEastAsia"/>
                <w:color w:val="000000" w:themeColor="text1"/>
              </w:rPr>
            </w:pPr>
            <w:ins w:id="700" w:author="secarter90@aol.co.uk" w:date="2016-01-14T12:17:00Z">
              <w:r w:rsidRPr="58045A18">
                <w:rPr>
                  <w:rFonts w:ascii="Calibri" w:eastAsia="Calibri" w:hAnsi="Calibri" w:cs="Calibri"/>
                  <w:rPrChange w:id="701" w:author="secarter90@aol.co.uk" w:date="2016-01-14T12:19:00Z">
                    <w:rPr/>
                  </w:rPrChange>
                </w:rPr>
                <w:t xml:space="preserve">Various mini games allow us to appeal to the interests and learning techniques of a range of students, if they do not learn from one game, they may relate to another much better.  </w:t>
              </w:r>
            </w:ins>
          </w:p>
        </w:tc>
        <w:tc>
          <w:tcPr>
            <w:tcW w:w="4680" w:type="dxa"/>
            <w:tcPrChange w:id="702" w:author="來賓" w:date="2016-01-14T13:12:00Z">
              <w:tcPr>
                <w:tcW w:w="0" w:type="auto"/>
              </w:tcPr>
            </w:tcPrChange>
          </w:tcPr>
          <w:p w14:paraId="1DDB7DF6" w14:textId="611A85B2" w:rsidR="1E35AAC7" w:rsidRDefault="1E35AAC7">
            <w:pPr>
              <w:pStyle w:val="Heading2"/>
              <w:cnfStyle w:val="000000100000" w:firstRow="0" w:lastRow="0" w:firstColumn="0" w:lastColumn="0" w:oddVBand="0" w:evenVBand="0" w:oddHBand="1" w:evenHBand="0" w:firstRowFirstColumn="0" w:firstRowLastColumn="0" w:lastRowFirstColumn="0" w:lastRowLastColumn="0"/>
              <w:pPrChange w:id="703" w:author="secarter90@aol.co.uk" w:date="2016-01-14T12:17:00Z">
                <w:pPr>
                  <w:cnfStyle w:val="000000100000" w:firstRow="0" w:lastRow="0" w:firstColumn="0" w:lastColumn="0" w:oddVBand="0" w:evenVBand="0" w:oddHBand="1" w:evenHBand="0" w:firstRowFirstColumn="0" w:firstRowLastColumn="0" w:lastRowFirstColumn="0" w:lastRowLastColumn="0"/>
                </w:pPr>
              </w:pPrChange>
            </w:pPr>
            <w:ins w:id="704" w:author="secarter90@aol.co.uk" w:date="2016-01-14T12:17:00Z">
              <w:r w:rsidRPr="493A9284">
                <w:rPr>
                  <w:rFonts w:ascii="Calibri" w:eastAsia="Calibri" w:hAnsi="Calibri" w:cs="Calibri"/>
                  <w:sz w:val="28"/>
                  <w:szCs w:val="28"/>
                  <w:rPrChange w:id="705" w:author="secarter90@aol.co.uk" w:date="2016-01-14T12:20:00Z">
                    <w:rPr>
                      <w:color w:val="auto"/>
                    </w:rPr>
                  </w:rPrChange>
                </w:rPr>
                <w:t>Threats</w:t>
              </w:r>
            </w:ins>
          </w:p>
          <w:p w14:paraId="1C036FBC" w14:textId="5894D5C9" w:rsidR="1E35AAC7" w:rsidRDefault="1E35AAC7">
            <w:pPr>
              <w:cnfStyle w:val="000000100000" w:firstRow="0" w:lastRow="0" w:firstColumn="0" w:lastColumn="0" w:oddVBand="0" w:evenVBand="0" w:oddHBand="1" w:evenHBand="0" w:firstRowFirstColumn="0" w:firstRowLastColumn="0" w:lastRowFirstColumn="0" w:lastRowLastColumn="0"/>
              <w:rPr>
                <w:ins w:id="706" w:author="secarter90@aol.co.uk" w:date="2016-01-14T12:17:00Z"/>
              </w:rPr>
            </w:pPr>
            <w:ins w:id="707" w:author="secarter90@aol.co.uk" w:date="2016-01-14T12:17:00Z">
              <w:r w:rsidRPr="6ED4132A">
                <w:rPr>
                  <w:rFonts w:ascii="Calibri" w:eastAsia="Calibri" w:hAnsi="Calibri" w:cs="Calibri"/>
                  <w:rPrChange w:id="708" w:author="secarter90@aol.co.uk" w:date="2016-01-14T13:11:00Z">
                    <w:rPr/>
                  </w:rPrChange>
                </w:rPr>
                <w:t xml:space="preserve"> </w:t>
              </w:r>
            </w:ins>
          </w:p>
          <w:p w14:paraId="6194F4E6" w14:textId="17A364BE" w:rsidR="1E35AAC7" w:rsidRDefault="1E35AAC7">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ns w:id="709" w:author="secarter90@aol.co.uk" w:date="2016-01-14T12:17:00Z"/>
                <w:rFonts w:asciiTheme="minorEastAsia" w:eastAsiaTheme="minorEastAsia" w:hAnsiTheme="minorEastAsia" w:cstheme="minorEastAsia"/>
                <w:color w:val="000000" w:themeColor="text1"/>
              </w:rPr>
            </w:pPr>
            <w:ins w:id="710" w:author="secarter90@aol.co.uk" w:date="2016-01-14T12:17:00Z">
              <w:r w:rsidRPr="6ED4132A">
                <w:rPr>
                  <w:rFonts w:ascii="Calibri" w:eastAsia="Calibri" w:hAnsi="Calibri" w:cs="Calibri"/>
                  <w:rPrChange w:id="711" w:author="secarter90@aol.co.uk" w:date="2016-01-14T12:19:00Z">
                    <w:rPr/>
                  </w:rPrChange>
                </w:rPr>
                <w:t>The mini game series may not be complete by the deadline given.</w:t>
              </w:r>
            </w:ins>
          </w:p>
          <w:p w14:paraId="21ACB6A5" w14:textId="48D0BFA6" w:rsidR="1E35AAC7" w:rsidRDefault="1E35AAC7">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ns w:id="712" w:author="secarter90@aol.co.uk" w:date="2016-01-14T12:17:00Z"/>
                <w:rFonts w:asciiTheme="minorEastAsia" w:eastAsiaTheme="minorEastAsia" w:hAnsiTheme="minorEastAsia" w:cstheme="minorEastAsia"/>
                <w:color w:val="000000" w:themeColor="text1"/>
              </w:rPr>
            </w:pPr>
            <w:ins w:id="713" w:author="secarter90@aol.co.uk" w:date="2016-01-14T12:17:00Z">
              <w:r w:rsidRPr="6ED4132A">
                <w:rPr>
                  <w:rFonts w:ascii="Calibri" w:eastAsia="Calibri" w:hAnsi="Calibri" w:cs="Calibri"/>
                  <w:rPrChange w:id="714" w:author="secarter90@aol.co.uk" w:date="2016-01-14T12:19:00Z">
                    <w:rPr/>
                  </w:rPrChange>
                </w:rPr>
                <w:t xml:space="preserve">Copyright laws may restrict the use of a character owned by another company. </w:t>
              </w:r>
            </w:ins>
          </w:p>
          <w:p w14:paraId="3B675B15" w14:textId="4F6EDC17" w:rsidR="1E35AAC7" w:rsidRDefault="1E35AAC7">
            <w:pPr>
              <w:cnfStyle w:val="000000100000" w:firstRow="0" w:lastRow="0" w:firstColumn="0" w:lastColumn="0" w:oddVBand="0" w:evenVBand="0" w:oddHBand="1" w:evenHBand="0" w:firstRowFirstColumn="0" w:firstRowLastColumn="0" w:lastRowFirstColumn="0" w:lastRowLastColumn="0"/>
              <w:rPr>
                <w:ins w:id="715" w:author="secarter90@aol.co.uk" w:date="2016-01-14T12:17:00Z"/>
              </w:rPr>
            </w:pPr>
            <w:ins w:id="716" w:author="secarter90@aol.co.uk" w:date="2016-01-14T12:17:00Z">
              <w:r w:rsidRPr="6ED4132A">
                <w:rPr>
                  <w:rFonts w:ascii="Calibri" w:eastAsia="Calibri" w:hAnsi="Calibri" w:cs="Calibri"/>
                  <w:rPrChange w:id="717" w:author="secarter90@aol.co.uk" w:date="2016-01-14T12:17:00Z">
                    <w:rPr/>
                  </w:rPrChange>
                </w:rPr>
                <w:t xml:space="preserve"> </w:t>
              </w:r>
            </w:ins>
          </w:p>
          <w:p w14:paraId="747FD29B" w14:textId="20DCF41A" w:rsidR="1E35AAC7" w:rsidRDefault="1E35AAC7">
            <w:pPr>
              <w:cnfStyle w:val="000000100000" w:firstRow="0" w:lastRow="0" w:firstColumn="0" w:lastColumn="0" w:oddVBand="0" w:evenVBand="0" w:oddHBand="1" w:evenHBand="0" w:firstRowFirstColumn="0" w:firstRowLastColumn="0" w:lastRowFirstColumn="0" w:lastRowLastColumn="0"/>
              <w:rPr>
                <w:ins w:id="718" w:author="secarter90@aol.co.uk" w:date="2016-01-14T12:17:00Z"/>
              </w:rPr>
            </w:pPr>
            <w:ins w:id="719" w:author="secarter90@aol.co.uk" w:date="2016-01-14T12:17:00Z">
              <w:r w:rsidRPr="6ED4132A">
                <w:rPr>
                  <w:rFonts w:ascii="Calibri" w:eastAsia="Calibri" w:hAnsi="Calibri" w:cs="Calibri"/>
                  <w:rPrChange w:id="720" w:author="secarter90@aol.co.uk" w:date="2016-01-14T12:17:00Z">
                    <w:rPr/>
                  </w:rPrChange>
                </w:rPr>
                <w:t xml:space="preserve"> </w:t>
              </w:r>
            </w:ins>
          </w:p>
        </w:tc>
      </w:tr>
    </w:tbl>
    <w:p w14:paraId="72093DD3" w14:textId="21E50084" w:rsidR="566AA2B8" w:rsidRDefault="1E35AAC7" w:rsidP="1E35AAC7">
      <w:pPr>
        <w:rPr>
          <w:ins w:id="721" w:author="secarter90@aol.co.uk" w:date="2016-01-14T13:22:00Z"/>
        </w:rPr>
      </w:pPr>
      <w:ins w:id="722" w:author="secarter90@aol.co.uk" w:date="2016-01-14T12:17:00Z">
        <w:r w:rsidRPr="1E35AAC7">
          <w:rPr>
            <w:rFonts w:ascii="Gill Sans MT" w:eastAsia="Gill Sans MT" w:hAnsi="Gill Sans MT" w:cs="Gill Sans MT"/>
            <w:rPrChange w:id="723" w:author="secarter90@aol.co.uk" w:date="2016-01-14T12:17:00Z">
              <w:rPr/>
            </w:rPrChange>
          </w:rPr>
          <w:t xml:space="preserve"> </w:t>
        </w:r>
      </w:ins>
    </w:p>
    <w:p w14:paraId="0C94D1EE" w14:textId="77777777" w:rsidR="566AA2B8" w:rsidDel="1E35AAC7" w:rsidRDefault="566AA2B8">
      <w:pPr>
        <w:rPr>
          <w:del w:id="724" w:author="secarter90@aol.co.uk" w:date="2016-01-14T12:17:00Z"/>
        </w:rPr>
      </w:pPr>
    </w:p>
    <w:p w14:paraId="76CF10E0" w14:textId="77777777" w:rsidR="1E35AAC7" w:rsidDel="3D2CC549" w:rsidRDefault="1E35AAC7">
      <w:pPr>
        <w:rPr>
          <w:del w:id="725" w:author="secarter90@aol.co.uk" w:date="2016-01-14T13:16:00Z"/>
        </w:rPr>
      </w:pPr>
    </w:p>
    <w:p w14:paraId="3652C8CF" w14:textId="55A88D74" w:rsidR="00062F2D" w:rsidRPr="00062F2D" w:rsidRDefault="00062F2D" w:rsidP="0C9D9317">
      <w:r>
        <w:br w:type="page"/>
      </w:r>
    </w:p>
    <w:p w14:paraId="706AF920" w14:textId="77777777" w:rsidR="00062F2D" w:rsidRPr="00062F2D" w:rsidRDefault="00062F2D">
      <w:pPr>
        <w:pStyle w:val="Heading1"/>
        <w:rPr>
          <w:ins w:id="726" w:author="secarter90@aol.co.uk" w:date="2016-01-14T13:25:00Z"/>
        </w:rPr>
        <w:pPrChange w:id="727" w:author="secarter90@aol.co.uk" w:date="2016-01-14T13:23:00Z">
          <w:pPr/>
        </w:pPrChange>
      </w:pPr>
      <w:ins w:id="728" w:author="secarter90@aol.co.uk" w:date="2016-01-14T12:33:00Z">
        <w:r w:rsidRPr="3D1AE862">
          <w:rPr>
            <w:rFonts w:ascii="Calibri" w:eastAsia="Calibri" w:hAnsi="Calibri" w:cs="Calibri"/>
            <w:sz w:val="22"/>
            <w:szCs w:val="22"/>
            <w:rPrChange w:id="729" w:author="secarter90@aol.co.uk" w:date="2016-01-14T13:23:00Z">
              <w:rPr/>
            </w:rPrChange>
          </w:rPr>
          <w:lastRenderedPageBreak/>
          <w:t>2.3.4 Bee Concept</w:t>
        </w:r>
      </w:ins>
    </w:p>
    <w:p w14:paraId="00891C47" w14:textId="5EB7201D" w:rsidR="0BD13E00" w:rsidRDefault="0BD13E00">
      <w:pPr>
        <w:rPr>
          <w:ins w:id="730" w:author="secarter90@aol.co.uk" w:date="2016-01-14T13:25:00Z"/>
        </w:rPr>
      </w:pPr>
    </w:p>
    <w:tbl>
      <w:tblPr>
        <w:tblStyle w:val="GridTable6Colorful-Accent1"/>
        <w:tblW w:w="0" w:type="auto"/>
        <w:tblLook w:val="04A0" w:firstRow="1" w:lastRow="0" w:firstColumn="1" w:lastColumn="0" w:noHBand="0" w:noVBand="1"/>
        <w:tblPrChange w:id="731" w:author="secarter90@aol.co.uk" w:date="2016-01-14T13:25:00Z">
          <w:tblPr>
            <w:tblStyle w:val="GridTable6Colorful-Accent1"/>
            <w:tblW w:w="0" w:type="auto"/>
            <w:tblLook w:val="04A0" w:firstRow="1" w:lastRow="0" w:firstColumn="1" w:lastColumn="0" w:noHBand="0" w:noVBand="1"/>
          </w:tblPr>
        </w:tblPrChange>
      </w:tblPr>
      <w:tblGrid>
        <w:gridCol w:w="4675"/>
        <w:gridCol w:w="4675"/>
        <w:tblGridChange w:id="732">
          <w:tblGrid>
            <w:gridCol w:w="360"/>
            <w:gridCol w:w="360"/>
          </w:tblGrid>
        </w:tblGridChange>
      </w:tblGrid>
      <w:tr w:rsidR="0BD13E00" w14:paraId="3DACA38C" w14:textId="77777777" w:rsidTr="4FC723D2">
        <w:trPr>
          <w:cnfStyle w:val="100000000000" w:firstRow="1" w:lastRow="0" w:firstColumn="0" w:lastColumn="0" w:oddVBand="0" w:evenVBand="0" w:oddHBand="0" w:evenHBand="0" w:firstRowFirstColumn="0" w:firstRowLastColumn="0" w:lastRowFirstColumn="0" w:lastRowLastColumn="0"/>
          <w:ins w:id="733" w:author="secarter90@aol.co.uk" w:date="2016-01-14T13:25:00Z"/>
        </w:trPr>
        <w:tc>
          <w:tcPr>
            <w:cnfStyle w:val="001000000000" w:firstRow="0" w:lastRow="0" w:firstColumn="1" w:lastColumn="0" w:oddVBand="0" w:evenVBand="0" w:oddHBand="0" w:evenHBand="0" w:firstRowFirstColumn="0" w:firstRowLastColumn="0" w:lastRowFirstColumn="0" w:lastRowLastColumn="0"/>
            <w:tcW w:w="4680" w:type="dxa"/>
            <w:tcPrChange w:id="734" w:author="secarter90@aol.co.uk" w:date="2016-01-14T13:25:00Z">
              <w:tcPr>
                <w:tcW w:w="0" w:type="auto"/>
              </w:tcPr>
            </w:tcPrChange>
          </w:tcPr>
          <w:p w14:paraId="196C9346" w14:textId="645FB1AB" w:rsidR="0BD13E00" w:rsidRDefault="0BD13E00">
            <w:pPr>
              <w:cnfStyle w:val="101000000000" w:firstRow="1" w:lastRow="0" w:firstColumn="1" w:lastColumn="0" w:oddVBand="0" w:evenVBand="0" w:oddHBand="0" w:evenHBand="0" w:firstRowFirstColumn="0" w:firstRowLastColumn="0" w:lastRowFirstColumn="0" w:lastRowLastColumn="0"/>
              <w:rPr>
                <w:ins w:id="735" w:author="secarter90@aol.co.uk" w:date="2016-01-14T13:25:00Z"/>
              </w:rPr>
            </w:pPr>
            <w:ins w:id="736" w:author="secarter90@aol.co.uk" w:date="2016-01-14T13:25:00Z">
              <w:r w:rsidRPr="0BD13E00">
                <w:t>Strengths</w:t>
              </w:r>
            </w:ins>
          </w:p>
        </w:tc>
        <w:tc>
          <w:tcPr>
            <w:tcW w:w="4680" w:type="dxa"/>
            <w:tcPrChange w:id="737" w:author="secarter90@aol.co.uk" w:date="2016-01-14T13:25:00Z">
              <w:tcPr>
                <w:tcW w:w="0" w:type="auto"/>
              </w:tcPr>
            </w:tcPrChange>
          </w:tcPr>
          <w:p w14:paraId="441783F7" w14:textId="77DEED79" w:rsidR="0BD13E00" w:rsidRDefault="769BFF20">
            <w:pPr>
              <w:cnfStyle w:val="100000000000" w:firstRow="1" w:lastRow="0" w:firstColumn="0" w:lastColumn="0" w:oddVBand="0" w:evenVBand="0" w:oddHBand="0" w:evenHBand="0" w:firstRowFirstColumn="0" w:firstRowLastColumn="0" w:lastRowFirstColumn="0" w:lastRowLastColumn="0"/>
              <w:rPr>
                <w:ins w:id="738" w:author="secarter90@aol.co.uk" w:date="2016-01-14T13:25:00Z"/>
              </w:rPr>
            </w:pPr>
            <w:ins w:id="739" w:author="secarter90@aol.co.uk" w:date="2016-01-14T13:25:00Z">
              <w:r w:rsidRPr="769BFF20">
                <w:t>Weaknesses</w:t>
              </w:r>
            </w:ins>
          </w:p>
        </w:tc>
      </w:tr>
      <w:tr w:rsidR="0BD13E00" w14:paraId="7A62CDF8" w14:textId="77777777" w:rsidTr="4FC723D2">
        <w:trPr>
          <w:cnfStyle w:val="000000100000" w:firstRow="0" w:lastRow="0" w:firstColumn="0" w:lastColumn="0" w:oddVBand="0" w:evenVBand="0" w:oddHBand="1" w:evenHBand="0" w:firstRowFirstColumn="0" w:firstRowLastColumn="0" w:lastRowFirstColumn="0" w:lastRowLastColumn="0"/>
          <w:ins w:id="740" w:author="secarter90@aol.co.uk" w:date="2016-01-14T13:25:00Z"/>
        </w:trPr>
        <w:tc>
          <w:tcPr>
            <w:cnfStyle w:val="001000000000" w:firstRow="0" w:lastRow="0" w:firstColumn="1" w:lastColumn="0" w:oddVBand="0" w:evenVBand="0" w:oddHBand="0" w:evenHBand="0" w:firstRowFirstColumn="0" w:firstRowLastColumn="0" w:lastRowFirstColumn="0" w:lastRowLastColumn="0"/>
            <w:tcW w:w="4680" w:type="dxa"/>
            <w:tcPrChange w:id="741" w:author="secarter90@aol.co.uk" w:date="2016-01-14T13:25:00Z">
              <w:tcPr>
                <w:tcW w:w="0" w:type="auto"/>
              </w:tcPr>
            </w:tcPrChange>
          </w:tcPr>
          <w:p w14:paraId="2578BC4E" w14:textId="70D80F5F" w:rsidR="0BD13E00" w:rsidRDefault="769BFF20">
            <w:pPr>
              <w:cnfStyle w:val="001000100000" w:firstRow="0" w:lastRow="0" w:firstColumn="1" w:lastColumn="0" w:oddVBand="0" w:evenVBand="0" w:oddHBand="1" w:evenHBand="0" w:firstRowFirstColumn="0" w:firstRowLastColumn="0" w:lastRowFirstColumn="0" w:lastRowLastColumn="0"/>
              <w:rPr>
                <w:ins w:id="742" w:author="secarter90@aol.co.uk" w:date="2016-01-14T13:25:00Z"/>
              </w:rPr>
            </w:pPr>
            <w:ins w:id="743" w:author="secarter90@aol.co.uk" w:date="2016-01-14T13:25:00Z">
              <w:r w:rsidRPr="769BFF20">
                <w:t>Opportunities</w:t>
              </w:r>
            </w:ins>
          </w:p>
        </w:tc>
        <w:tc>
          <w:tcPr>
            <w:tcW w:w="4680" w:type="dxa"/>
            <w:tcPrChange w:id="744" w:author="secarter90@aol.co.uk" w:date="2016-01-14T13:25:00Z">
              <w:tcPr>
                <w:tcW w:w="0" w:type="auto"/>
              </w:tcPr>
            </w:tcPrChange>
          </w:tcPr>
          <w:p w14:paraId="596C06C8" w14:textId="28220879" w:rsidR="0BD13E00" w:rsidRDefault="769BFF20">
            <w:pPr>
              <w:cnfStyle w:val="000000100000" w:firstRow="0" w:lastRow="0" w:firstColumn="0" w:lastColumn="0" w:oddVBand="0" w:evenVBand="0" w:oddHBand="1" w:evenHBand="0" w:firstRowFirstColumn="0" w:firstRowLastColumn="0" w:lastRowFirstColumn="0" w:lastRowLastColumn="0"/>
              <w:rPr>
                <w:ins w:id="745" w:author="secarter90@aol.co.uk" w:date="2016-01-14T13:25:00Z"/>
              </w:rPr>
            </w:pPr>
            <w:ins w:id="746" w:author="secarter90@aol.co.uk" w:date="2016-01-14T13:25:00Z">
              <w:r>
                <w:t>Threats</w:t>
              </w:r>
            </w:ins>
          </w:p>
        </w:tc>
      </w:tr>
    </w:tbl>
    <w:p w14:paraId="65912DD5" w14:textId="1DDC56EE" w:rsidR="3D1AE862" w:rsidRDefault="3D1AE862">
      <w:pPr>
        <w:rPr>
          <w:ins w:id="747" w:author="secarter90@aol.co.uk" w:date="2016-01-14T13:26:00Z"/>
        </w:rPr>
      </w:pPr>
    </w:p>
    <w:p w14:paraId="192151C1" w14:textId="5E22358D" w:rsidR="27FFE9AA" w:rsidRDefault="27FFE9AA">
      <w:pPr>
        <w:rPr>
          <w:ins w:id="748" w:author="secarter90@aol.co.uk" w:date="2016-01-14T13:26:00Z"/>
        </w:rPr>
      </w:pPr>
    </w:p>
    <w:p w14:paraId="611C1221" w14:textId="39A56FD0" w:rsidR="27FFE9AA" w:rsidRDefault="27FFE9AA">
      <w:r>
        <w:br w:type="page"/>
      </w:r>
    </w:p>
    <w:p w14:paraId="65187F56" w14:textId="439DA04D" w:rsidR="27FFE9AA" w:rsidRDefault="27FFE9AA"/>
    <w:p w14:paraId="743BF39A" w14:textId="4A6E37B2" w:rsidR="769BFF20" w:rsidRDefault="27FFE9AA">
      <w:pPr>
        <w:rPr>
          <w:ins w:id="749" w:author="secarter90@aol.co.uk" w:date="2016-01-14T13:26:00Z"/>
        </w:rPr>
      </w:pPr>
      <w:ins w:id="750" w:author="secarter90@aol.co.uk" w:date="2016-01-14T13:26:00Z">
        <w:r w:rsidRPr="27FFE9AA">
          <w:rPr>
            <w:rFonts w:ascii="Calibri" w:eastAsia="Calibri" w:hAnsi="Calibri" w:cs="Calibri"/>
            <w:b/>
            <w:bCs/>
            <w:rPrChange w:id="751" w:author="secarter90@aol.co.uk" w:date="2016-01-14T13:26:00Z">
              <w:rPr/>
            </w:rPrChange>
          </w:rPr>
          <w:t>2.4 Final Concept</w:t>
        </w:r>
      </w:ins>
    </w:p>
    <w:p w14:paraId="028718AE" w14:textId="1D835C22" w:rsidR="2FF9360F" w:rsidRDefault="2FF9360F">
      <w:pPr>
        <w:rPr>
          <w:ins w:id="752" w:author="secarter90@aol.co.uk" w:date="2016-01-14T13:26:00Z"/>
        </w:rPr>
      </w:pPr>
    </w:p>
    <w:p w14:paraId="78E30E99" w14:textId="6863AD4E" w:rsidR="33A0D209" w:rsidRDefault="33A0D209">
      <w:r>
        <w:br w:type="page"/>
      </w:r>
    </w:p>
    <w:p w14:paraId="733F9AC7" w14:textId="6863AD4E" w:rsidR="33A0D209" w:rsidRDefault="33A0D209"/>
    <w:p w14:paraId="6FFA0B4F" w14:textId="446D93EF" w:rsidR="2FF9360F" w:rsidRDefault="2FF9360F">
      <w:ins w:id="753" w:author="secarter90@aol.co.uk" w:date="2016-01-14T13:26:00Z">
        <w:r w:rsidRPr="2FF9360F">
          <w:rPr>
            <w:rFonts w:ascii="Calibri" w:eastAsia="Calibri" w:hAnsi="Calibri" w:cs="Calibri"/>
            <w:b/>
            <w:bCs/>
            <w:rPrChange w:id="754" w:author="secarter90@aol.co.uk" w:date="2016-01-14T13:26:00Z">
              <w:rPr/>
            </w:rPrChange>
          </w:rPr>
          <w:t>2.5 Competitor Analysis</w:t>
        </w:r>
      </w:ins>
    </w:p>
    <w:p w14:paraId="4FDFB8E1" w14:textId="78BB0433" w:rsidR="3D2CC549" w:rsidRDefault="3D2CC549">
      <w:pPr>
        <w:rPr>
          <w:ins w:id="755" w:author="secarter90@aol.co.uk" w:date="2016-01-14T13:21:00Z"/>
        </w:rPr>
      </w:pPr>
    </w:p>
    <w:p w14:paraId="75593FA6" w14:textId="574DFC2E" w:rsidR="2B69BFE6" w:rsidRDefault="2B69BFE6"/>
    <w:p w14:paraId="6590F124" w14:textId="10C189B6" w:rsidR="610B65DD" w:rsidDel="3C13E6C7" w:rsidRDefault="610B65DD">
      <w:pPr>
        <w:rPr>
          <w:ins w:id="756" w:author="secarter90@aol.co.uk" w:date="2016-01-14T12:33:00Z"/>
          <w:del w:id="757" w:author="來賓" w:date="2016-01-14T13:17:00Z"/>
        </w:rPr>
      </w:pPr>
    </w:p>
    <w:p w14:paraId="6E1B207D" w14:textId="7943D61C" w:rsidR="610B65DD" w:rsidRDefault="610B65DD"/>
    <w:p w14:paraId="072F1CCB" w14:textId="77777777" w:rsidR="00062F2D" w:rsidRPr="00062F2D" w:rsidRDefault="00062F2D" w:rsidP="00062F2D"/>
    <w:p w14:paraId="357047ED" w14:textId="77777777" w:rsidR="00062F2D" w:rsidRPr="00062F2D" w:rsidRDefault="00062F2D" w:rsidP="00062F2D"/>
    <w:p w14:paraId="2F842112" w14:textId="77777777" w:rsidR="00062F2D" w:rsidRPr="00062F2D" w:rsidRDefault="00062F2D" w:rsidP="00062F2D"/>
    <w:p w14:paraId="7AF57E6F" w14:textId="77777777" w:rsidR="00062F2D" w:rsidRPr="00062F2D" w:rsidRDefault="00062F2D" w:rsidP="00062F2D"/>
    <w:p w14:paraId="370072CB" w14:textId="77777777" w:rsidR="00062F2D" w:rsidRPr="00062F2D" w:rsidDel="7AE88255" w:rsidRDefault="00062F2D" w:rsidP="00062F2D">
      <w:pPr>
        <w:rPr>
          <w:del w:id="758" w:author="來賓" w:date="2016-01-14T11:55:00Z"/>
        </w:rPr>
      </w:pPr>
    </w:p>
    <w:p w14:paraId="2740A300" w14:textId="77777777" w:rsidR="00062F2D" w:rsidRPr="00062F2D" w:rsidDel="7AE88255" w:rsidRDefault="00062F2D" w:rsidP="00062F2D">
      <w:pPr>
        <w:rPr>
          <w:del w:id="759" w:author="來賓" w:date="2016-01-14T11:55:00Z"/>
        </w:rPr>
      </w:pPr>
    </w:p>
    <w:p w14:paraId="75B9F4E3" w14:textId="77777777" w:rsidR="00062F2D" w:rsidRPr="00062F2D" w:rsidDel="7AE88255" w:rsidRDefault="00062F2D" w:rsidP="00062F2D">
      <w:pPr>
        <w:rPr>
          <w:del w:id="760" w:author="來賓" w:date="2016-01-14T11:55:00Z"/>
        </w:rPr>
      </w:pPr>
    </w:p>
    <w:p w14:paraId="79F4AA03" w14:textId="77777777" w:rsidR="00062F2D" w:rsidRPr="00062F2D" w:rsidDel="7AE88255" w:rsidRDefault="00062F2D" w:rsidP="00062F2D">
      <w:pPr>
        <w:rPr>
          <w:del w:id="761" w:author="來賓" w:date="2016-01-14T11:55:00Z"/>
        </w:rPr>
      </w:pPr>
    </w:p>
    <w:p w14:paraId="3A2B378A" w14:textId="77777777" w:rsidR="00062F2D" w:rsidRPr="00062F2D" w:rsidDel="7AE88255" w:rsidRDefault="00062F2D" w:rsidP="00062F2D">
      <w:pPr>
        <w:rPr>
          <w:del w:id="762" w:author="來賓" w:date="2016-01-14T11:55:00Z"/>
        </w:rPr>
      </w:pPr>
    </w:p>
    <w:p w14:paraId="26FE8C1D" w14:textId="77777777" w:rsidR="00062F2D" w:rsidRPr="00062F2D" w:rsidDel="7AE88255" w:rsidRDefault="00062F2D" w:rsidP="00062F2D">
      <w:pPr>
        <w:rPr>
          <w:del w:id="763" w:author="來賓" w:date="2016-01-14T11:55:00Z"/>
        </w:rPr>
      </w:pPr>
    </w:p>
    <w:p w14:paraId="0E520C5B" w14:textId="77777777" w:rsidR="00062F2D" w:rsidRPr="00062F2D" w:rsidDel="7AE88255" w:rsidRDefault="00062F2D" w:rsidP="00062F2D">
      <w:pPr>
        <w:pStyle w:val="Title"/>
        <w:rPr>
          <w:del w:id="764" w:author="來賓" w:date="2016-01-14T11:55:00Z"/>
          <w:rFonts w:asciiTheme="minorHAnsi" w:eastAsiaTheme="minorHAnsi" w:hAnsiTheme="minorHAnsi" w:cstheme="minorBidi"/>
          <w:color w:val="auto"/>
          <w:spacing w:val="0"/>
          <w:kern w:val="0"/>
          <w:sz w:val="22"/>
          <w:szCs w:val="22"/>
        </w:rPr>
      </w:pPr>
    </w:p>
    <w:p w14:paraId="3C6A199E" w14:textId="74CBA548" w:rsidR="7AE88255" w:rsidDel="0BD13E00" w:rsidRDefault="7AE88255">
      <w:pPr>
        <w:rPr>
          <w:del w:id="765" w:author="secarter90@aol.co.uk" w:date="2016-01-14T13:25:00Z"/>
        </w:rPr>
      </w:pPr>
      <w:del w:id="766" w:author="secarter90@aol.co.uk" w:date="2016-01-14T13:25:00Z">
        <w:r w:rsidDel="0BD13E00">
          <w:br w:type="page"/>
        </w:r>
      </w:del>
    </w:p>
    <w:p w14:paraId="7CB0AE09" w14:textId="77777777" w:rsidR="00062F2D" w:rsidRPr="00062F2D" w:rsidDel="649F3720" w:rsidRDefault="00062F2D" w:rsidP="00062F2D">
      <w:pPr>
        <w:pStyle w:val="Title"/>
        <w:rPr>
          <w:del w:id="767" w:author="來賓" w:date="2016-01-14T11:59:00Z"/>
          <w:rFonts w:asciiTheme="minorHAnsi" w:hAnsiTheme="minorHAnsi"/>
          <w:sz w:val="32"/>
          <w:szCs w:val="32"/>
        </w:rPr>
      </w:pPr>
      <w:del w:id="768" w:author="來賓" w:date="2016-01-14T11:59:00Z">
        <w:r w:rsidRPr="00062F2D" w:rsidDel="649F3720">
          <w:rPr>
            <w:rFonts w:asciiTheme="minorHAnsi" w:hAnsiTheme="minorHAnsi"/>
            <w:sz w:val="32"/>
            <w:szCs w:val="32"/>
          </w:rPr>
          <w:delText>Overall Objectives</w:delText>
        </w:r>
      </w:del>
    </w:p>
    <w:p w14:paraId="21118B34" w14:textId="77777777" w:rsidR="00062F2D" w:rsidRPr="00062F2D" w:rsidDel="649F3720" w:rsidRDefault="00062F2D" w:rsidP="00062F2D">
      <w:pPr>
        <w:rPr>
          <w:del w:id="769" w:author="來賓" w:date="2016-01-14T11:59:00Z"/>
        </w:rPr>
      </w:pPr>
      <w:del w:id="770" w:author="來賓" w:date="2016-01-14T11:59:00Z">
        <w:r w:rsidRPr="00062F2D" w:rsidDel="649F3720">
          <w:delText>The overall objectives of this project are:</w:delText>
        </w:r>
      </w:del>
    </w:p>
    <w:p w14:paraId="39160E27" w14:textId="5768DD60" w:rsidR="00062F2D" w:rsidRPr="00062F2D" w:rsidDel="649F3720" w:rsidRDefault="00062F2D" w:rsidP="00062F2D">
      <w:pPr>
        <w:pStyle w:val="ListParagraph"/>
        <w:numPr>
          <w:ilvl w:val="0"/>
          <w:numId w:val="13"/>
        </w:numPr>
        <w:rPr>
          <w:del w:id="771" w:author="來賓" w:date="2016-01-14T11:59:00Z"/>
        </w:rPr>
      </w:pPr>
      <w:del w:id="772" w:author="來賓" w:date="2016-01-14T11:59:00Z">
        <w:r w:rsidRPr="00062F2D" w:rsidDel="649F3720">
          <w:delText>To produce an interesting game that sparks enthusiasm in 13</w:delText>
        </w:r>
      </w:del>
      <w:del w:id="773" w:author="Jamie Birch" w:date="2016-01-13T19:17:00Z">
        <w:r w:rsidRPr="00062F2D" w:rsidDel="00E65EDE">
          <w:delText xml:space="preserve"> – </w:delText>
        </w:r>
      </w:del>
      <w:ins w:id="774" w:author="Jamie Birch" w:date="2016-01-13T19:18:00Z">
        <w:del w:id="775" w:author="來賓" w:date="2016-01-14T11:59:00Z">
          <w:r w:rsidR="00E65EDE" w:rsidDel="649F3720">
            <w:delText>–</w:delText>
          </w:r>
        </w:del>
      </w:ins>
      <w:del w:id="776" w:author="來賓" w:date="2016-01-14T11:59:00Z">
        <w:r w:rsidRPr="00062F2D" w:rsidDel="649F3720">
          <w:delText xml:space="preserve">14 year old, Year 9 students to learn more about </w:delText>
        </w:r>
      </w:del>
      <w:del w:id="777" w:author="Jamie Birch" w:date="2016-01-13T19:17:00Z">
        <w:r w:rsidRPr="00062F2D" w:rsidDel="00E65EDE">
          <w:delText xml:space="preserve">Computer </w:delText>
        </w:r>
      </w:del>
      <w:ins w:id="778" w:author="Jamie Birch" w:date="2016-01-13T19:17:00Z">
        <w:del w:id="779" w:author="來賓" w:date="2016-01-14T11:59:00Z">
          <w:r w:rsidR="00E65EDE" w:rsidDel="649F3720">
            <w:delText>c</w:delText>
          </w:r>
          <w:r w:rsidR="00E65EDE" w:rsidRPr="00062F2D" w:rsidDel="649F3720">
            <w:delText xml:space="preserve">omputer </w:delText>
          </w:r>
        </w:del>
      </w:ins>
      <w:del w:id="780" w:author="Jamie Birch" w:date="2016-01-13T19:17:00Z">
        <w:r w:rsidRPr="00062F2D" w:rsidDel="00E65EDE">
          <w:delText>Science</w:delText>
        </w:r>
      </w:del>
      <w:ins w:id="781" w:author="Jamie Birch" w:date="2016-01-13T19:17:00Z">
        <w:del w:id="782" w:author="來賓" w:date="2016-01-14T11:59:00Z">
          <w:r w:rsidR="00E65EDE" w:rsidDel="649F3720">
            <w:delText>s</w:delText>
          </w:r>
          <w:r w:rsidR="00E65EDE" w:rsidRPr="00062F2D" w:rsidDel="649F3720">
            <w:delText>cience</w:delText>
          </w:r>
        </w:del>
      </w:ins>
      <w:del w:id="783" w:author="來賓" w:date="2016-01-14T11:59:00Z">
        <w:r w:rsidRPr="00062F2D" w:rsidDel="649F3720">
          <w:delText>.</w:delText>
        </w:r>
      </w:del>
    </w:p>
    <w:p w14:paraId="1E29B3DB" w14:textId="77777777" w:rsidR="00062F2D" w:rsidRPr="00062F2D" w:rsidDel="649F3720" w:rsidRDefault="00062F2D" w:rsidP="00062F2D">
      <w:pPr>
        <w:pStyle w:val="ListParagraph"/>
        <w:numPr>
          <w:ilvl w:val="0"/>
          <w:numId w:val="13"/>
        </w:numPr>
        <w:rPr>
          <w:del w:id="784" w:author="來賓" w:date="2016-01-14T11:59:00Z"/>
        </w:rPr>
      </w:pPr>
      <w:del w:id="785" w:author="來賓" w:date="2016-01-14T11:59:00Z">
        <w:r w:rsidRPr="00062F2D" w:rsidDel="649F3720">
          <w:delText xml:space="preserve">To produce a game that meets target audience criteria. </w:delText>
        </w:r>
      </w:del>
    </w:p>
    <w:p w14:paraId="40E58930" w14:textId="43D7C224" w:rsidR="00062F2D" w:rsidRPr="00062F2D" w:rsidDel="649F3720" w:rsidRDefault="00062F2D" w:rsidP="00062F2D">
      <w:pPr>
        <w:pStyle w:val="ListParagraph"/>
        <w:numPr>
          <w:ilvl w:val="0"/>
          <w:numId w:val="13"/>
        </w:numPr>
        <w:rPr>
          <w:del w:id="786" w:author="來賓" w:date="2016-01-14T11:59:00Z"/>
        </w:rPr>
      </w:pPr>
      <w:del w:id="787" w:author="來賓" w:date="2016-01-14T11:59:00Z">
        <w:r w:rsidRPr="00062F2D" w:rsidDel="649F3720">
          <w:delText xml:space="preserve">To finish the game by the deadline provided by the client, producing a well polished, playable, fun, interactive </w:delText>
        </w:r>
      </w:del>
      <w:del w:id="788" w:author="Jamie Birch" w:date="2016-01-13T19:19:00Z">
        <w:r w:rsidRPr="00062F2D" w:rsidDel="00FD12B8">
          <w:delText xml:space="preserve">end </w:delText>
        </w:r>
      </w:del>
      <w:ins w:id="789" w:author="Jamie Birch" w:date="2016-01-13T19:19:00Z">
        <w:del w:id="790" w:author="來賓" w:date="2016-01-14T11:59:00Z">
          <w:r w:rsidR="00FD12B8" w:rsidRPr="00062F2D" w:rsidDel="649F3720">
            <w:delText>end</w:delText>
          </w:r>
          <w:r w:rsidR="00FD12B8" w:rsidDel="649F3720">
            <w:delText>-</w:delText>
          </w:r>
        </w:del>
      </w:ins>
      <w:del w:id="791" w:author="來賓" w:date="2016-01-14T11:59:00Z">
        <w:r w:rsidRPr="00062F2D" w:rsidDel="649F3720">
          <w:delText xml:space="preserve">product. </w:delText>
        </w:r>
      </w:del>
    </w:p>
    <w:p w14:paraId="40CCCBDB" w14:textId="2E8A1870" w:rsidR="00062F2D" w:rsidRPr="00062F2D" w:rsidDel="649F3720" w:rsidRDefault="00062F2D" w:rsidP="00062F2D">
      <w:pPr>
        <w:pStyle w:val="ListParagraph"/>
        <w:numPr>
          <w:ilvl w:val="0"/>
          <w:numId w:val="13"/>
        </w:numPr>
        <w:rPr>
          <w:del w:id="792" w:author="來賓" w:date="2016-01-14T11:59:00Z"/>
        </w:rPr>
      </w:pPr>
      <w:del w:id="793" w:author="來賓" w:date="2016-01-14T11:59:00Z">
        <w:r w:rsidRPr="00062F2D" w:rsidDel="649F3720">
          <w:delText xml:space="preserve">To produce a game that contains elements that allow the target audience to learn about the subject of </w:delText>
        </w:r>
      </w:del>
      <w:del w:id="794" w:author="Jamie Birch" w:date="2016-01-13T19:19:00Z">
        <w:r w:rsidRPr="00062F2D" w:rsidDel="00FD12B8">
          <w:delText xml:space="preserve">Computer </w:delText>
        </w:r>
      </w:del>
      <w:ins w:id="795" w:author="Jamie Birch" w:date="2016-01-13T19:19:00Z">
        <w:del w:id="796" w:author="來賓" w:date="2016-01-14T11:59:00Z">
          <w:r w:rsidR="00FD12B8" w:rsidDel="649F3720">
            <w:delText>c</w:delText>
          </w:r>
          <w:r w:rsidR="00FD12B8" w:rsidRPr="00062F2D" w:rsidDel="649F3720">
            <w:delText xml:space="preserve">omputer </w:delText>
          </w:r>
        </w:del>
      </w:ins>
      <w:del w:id="797" w:author="Jamie Birch" w:date="2016-01-13T19:19:00Z">
        <w:r w:rsidRPr="00062F2D" w:rsidDel="00FD12B8">
          <w:delText>Science</w:delText>
        </w:r>
      </w:del>
      <w:ins w:id="798" w:author="Jamie Birch" w:date="2016-01-13T19:19:00Z">
        <w:del w:id="799" w:author="來賓" w:date="2016-01-14T11:59:00Z">
          <w:r w:rsidR="00FD12B8" w:rsidDel="649F3720">
            <w:delText>s</w:delText>
          </w:r>
          <w:r w:rsidR="00FD12B8" w:rsidRPr="00062F2D" w:rsidDel="649F3720">
            <w:delText>cience</w:delText>
          </w:r>
        </w:del>
      </w:ins>
      <w:del w:id="800" w:author="來賓" w:date="2016-01-14T11:59:00Z">
        <w:r w:rsidRPr="00062F2D" w:rsidDel="649F3720">
          <w:delText>.</w:delText>
        </w:r>
      </w:del>
      <w:del w:id="801" w:author="Jamie Birch" w:date="2016-01-13T19:20:00Z">
        <w:r w:rsidRPr="00062F2D" w:rsidDel="00FD12B8">
          <w:delText xml:space="preserve"> </w:delText>
        </w:r>
      </w:del>
    </w:p>
    <w:p w14:paraId="0BB56D19" w14:textId="02A82955" w:rsidR="00062F2D" w:rsidRPr="00062F2D" w:rsidDel="0BD13E00" w:rsidRDefault="00062F2D" w:rsidP="00062F2D">
      <w:pPr>
        <w:rPr>
          <w:ins w:id="802" w:author="來賓" w:date="2016-01-14T11:55:00Z"/>
          <w:del w:id="803" w:author="secarter90@aol.co.uk" w:date="2016-01-14T13:25:00Z"/>
        </w:rPr>
      </w:pPr>
      <w:del w:id="804" w:author="來賓" w:date="2016-01-14T11:59:00Z">
        <w:r w:rsidRPr="00062F2D" w:rsidDel="649F3720">
          <w:delText>It is important to us to produce a well made, playable product</w:delText>
        </w:r>
      </w:del>
      <w:ins w:id="805" w:author="Jamie Birch" w:date="2016-01-13T19:29:00Z">
        <w:del w:id="806" w:author="來賓" w:date="2016-01-14T11:59:00Z">
          <w:r w:rsidR="00BF03CF" w:rsidDel="649F3720">
            <w:delText>;</w:delText>
          </w:r>
        </w:del>
      </w:ins>
      <w:del w:id="807" w:author="來賓" w:date="2016-01-14T11:59:00Z">
        <w:r w:rsidRPr="00062F2D" w:rsidDel="649F3720">
          <w:delText xml:space="preserve"> however</w:delText>
        </w:r>
      </w:del>
      <w:ins w:id="808" w:author="Jamie Birch" w:date="2016-01-13T19:29:00Z">
        <w:del w:id="809" w:author="來賓" w:date="2016-01-14T11:59:00Z">
          <w:r w:rsidR="00BF03CF" w:rsidDel="649F3720">
            <w:delText>,</w:delText>
          </w:r>
        </w:del>
      </w:ins>
      <w:del w:id="810" w:author="來賓" w:date="2016-01-14T11:59:00Z">
        <w:r w:rsidRPr="00062F2D" w:rsidDel="649F3720">
          <w:delText xml:space="preserve"> the product must fulfill the main purpose</w:delText>
        </w:r>
      </w:del>
      <w:ins w:id="811" w:author="Jamie Birch" w:date="2016-01-13T19:29:00Z">
        <w:del w:id="812" w:author="來賓" w:date="2016-01-14T11:59:00Z">
          <w:r w:rsidR="00BF03CF" w:rsidDel="649F3720">
            <w:delText>,</w:delText>
          </w:r>
        </w:del>
      </w:ins>
      <w:del w:id="813" w:author="來賓" w:date="2016-01-14T11:59:00Z">
        <w:r w:rsidRPr="00062F2D" w:rsidDel="649F3720">
          <w:delText xml:space="preserve"> which is to interest Year 9 students in </w:delText>
        </w:r>
      </w:del>
      <w:del w:id="814" w:author="Jamie Birch" w:date="2016-01-13T19:30:00Z">
        <w:r w:rsidRPr="00062F2D" w:rsidDel="00BF03CF">
          <w:delText xml:space="preserve">Computer </w:delText>
        </w:r>
      </w:del>
      <w:ins w:id="815" w:author="Jamie Birch" w:date="2016-01-13T19:30:00Z">
        <w:del w:id="816" w:author="來賓" w:date="2016-01-14T11:59:00Z">
          <w:r w:rsidR="00BF03CF" w:rsidDel="649F3720">
            <w:delText>c</w:delText>
          </w:r>
          <w:r w:rsidR="00BF03CF" w:rsidRPr="00062F2D" w:rsidDel="649F3720">
            <w:delText xml:space="preserve">omputer </w:delText>
          </w:r>
        </w:del>
      </w:ins>
      <w:del w:id="817" w:author="Jamie Birch" w:date="2016-01-13T19:30:00Z">
        <w:r w:rsidRPr="00062F2D" w:rsidDel="00BF03CF">
          <w:delText>Science</w:delText>
        </w:r>
      </w:del>
      <w:ins w:id="818" w:author="Jamie Birch" w:date="2016-01-13T19:30:00Z">
        <w:del w:id="819" w:author="來賓" w:date="2016-01-14T11:59:00Z">
          <w:r w:rsidR="00BF03CF" w:rsidDel="649F3720">
            <w:delText>s</w:delText>
          </w:r>
          <w:r w:rsidR="00BF03CF" w:rsidRPr="00062F2D" w:rsidDel="649F3720">
            <w:delText>cience</w:delText>
          </w:r>
        </w:del>
      </w:ins>
      <w:del w:id="820" w:author="來賓" w:date="2016-01-14T11:59:00Z">
        <w:r w:rsidRPr="00062F2D" w:rsidDel="649F3720">
          <w:delText xml:space="preserve">, to get them enthusiastic about the subject, and to learn an element of </w:delText>
        </w:r>
      </w:del>
      <w:del w:id="821" w:author="Jamie Birch" w:date="2016-01-13T19:30:00Z">
        <w:r w:rsidRPr="00062F2D" w:rsidDel="00BF03CF">
          <w:delText xml:space="preserve">Computer </w:delText>
        </w:r>
      </w:del>
      <w:ins w:id="822" w:author="Jamie Birch" w:date="2016-01-13T19:30:00Z">
        <w:del w:id="823" w:author="來賓" w:date="2016-01-14T11:59:00Z">
          <w:r w:rsidR="00BF03CF" w:rsidDel="649F3720">
            <w:delText>c</w:delText>
          </w:r>
          <w:r w:rsidR="00BF03CF" w:rsidRPr="00062F2D" w:rsidDel="649F3720">
            <w:delText xml:space="preserve">omputer </w:delText>
          </w:r>
        </w:del>
      </w:ins>
      <w:del w:id="824" w:author="Jamie Birch" w:date="2016-01-13T19:30:00Z">
        <w:r w:rsidRPr="00062F2D" w:rsidDel="00BF03CF">
          <w:delText xml:space="preserve">Science </w:delText>
        </w:r>
      </w:del>
      <w:ins w:id="825" w:author="Jamie Birch" w:date="2016-01-13T19:30:00Z">
        <w:del w:id="826" w:author="來賓" w:date="2016-01-14T11:59:00Z">
          <w:r w:rsidR="00BF03CF" w:rsidDel="649F3720">
            <w:delText>s</w:delText>
          </w:r>
          <w:r w:rsidR="00BF03CF" w:rsidRPr="00062F2D" w:rsidDel="649F3720">
            <w:delText xml:space="preserve">cience </w:delText>
          </w:r>
        </w:del>
      </w:ins>
      <w:del w:id="827" w:author="來賓" w:date="2016-01-14T11:59:00Z">
        <w:r w:rsidRPr="00062F2D" w:rsidDel="649F3720">
          <w:delText>from</w:delText>
        </w:r>
      </w:del>
      <w:del w:id="828" w:author="secarter90@aol.co.uk" w:date="2016-01-14T13:25:00Z">
        <w:r w:rsidRPr="00062F2D" w:rsidDel="0BD13E00">
          <w:delText xml:space="preserve"> </w:delText>
        </w:r>
      </w:del>
      <w:del w:id="829" w:author="來賓" w:date="2016-01-14T11:59:00Z">
        <w:r w:rsidRPr="00062F2D" w:rsidDel="649F3720">
          <w:delText xml:space="preserve">the game. </w:delText>
        </w:r>
      </w:del>
    </w:p>
    <w:p w14:paraId="00DED99A" w14:textId="64A5796E" w:rsidR="7AE88255" w:rsidRDefault="7AE88255" w:rsidP="0BD13E00">
      <w:pPr>
        <w:rPr>
          <w:del w:id="830" w:author="來賓" w:date="2016-01-14T12:42:00Z"/>
        </w:rPr>
      </w:pPr>
      <w:del w:id="831" w:author="secarter90@aol.co.uk" w:date="2016-01-14T13:25:00Z">
        <w:r w:rsidDel="0BD13E00">
          <w:br w:type="page"/>
        </w:r>
      </w:del>
    </w:p>
    <w:p w14:paraId="3CF7175A" w14:textId="34AF7571" w:rsidR="7AE88255" w:rsidDel="0BD13E00" w:rsidRDefault="7AE88255">
      <w:pPr>
        <w:jc w:val="center"/>
        <w:rPr>
          <w:del w:id="832" w:author="secarter90@aol.co.uk" w:date="2016-01-14T13:25:00Z"/>
        </w:rPr>
        <w:pPrChange w:id="833" w:author="來賓" w:date="2016-01-14T11:57:00Z">
          <w:pPr/>
        </w:pPrChange>
      </w:pPr>
      <w:del w:id="834" w:author="來賓" w:date="2016-01-14T11:57:00Z">
        <w:r w:rsidRPr="7978F321" w:rsidDel="1E86BD21">
          <w:rPr>
            <w:rStyle w:val="FootnoteReference"/>
            <w:rFonts w:ascii="Calibri,Times New Roman" w:eastAsia="Calibri,Times New Roman" w:hAnsi="Calibri,Times New Roman" w:cs="Calibri,Times New Roman"/>
            <w:rPrChange w:id="835" w:author="來賓" w:date="2016-01-14T11:56:00Z">
              <w:rPr/>
            </w:rPrChange>
          </w:rPr>
          <w:footnoteReference w:id="7"/>
        </w:r>
      </w:del>
    </w:p>
    <w:p w14:paraId="1ECE0092" w14:textId="091A07CC" w:rsidR="7AE88255" w:rsidDel="68DFCF84" w:rsidRDefault="7AE88255">
      <w:pPr>
        <w:jc w:val="center"/>
        <w:rPr>
          <w:ins w:id="841" w:author="來賓" w:date="2016-01-14T11:58:00Z"/>
          <w:del w:id="842" w:author="來賓" w:date="2016-01-14T11:58:00Z"/>
        </w:rPr>
        <w:pPrChange w:id="843" w:author="來賓" w:date="2016-01-14T11:58:00Z">
          <w:pPr/>
        </w:pPrChange>
      </w:pPr>
      <w:r>
        <w:br w:type="page"/>
      </w:r>
      <w:ins w:id="844" w:author="來賓" w:date="2016-01-14T11:58:00Z">
        <w:r w:rsidR="0A48CD0A" w:rsidRPr="0A48CD0A">
          <w:rPr>
            <w:rFonts w:ascii="Calibri" w:eastAsia="Calibri" w:hAnsi="Calibri" w:cs="Calibri"/>
            <w:b/>
            <w:bCs/>
            <w:color w:val="CD8C06" w:themeColor="accent1" w:themeShade="BF"/>
            <w:sz w:val="36"/>
            <w:szCs w:val="36"/>
            <w:rPrChange w:id="845" w:author="來賓" w:date="2016-01-14T11:58:00Z">
              <w:rPr/>
            </w:rPrChange>
          </w:rPr>
          <w:lastRenderedPageBreak/>
          <w:t>P</w:t>
        </w:r>
        <w:r w:rsidR="68DFCF84" w:rsidRPr="0A48CD0A">
          <w:rPr>
            <w:rFonts w:ascii="Calibri" w:eastAsia="Calibri" w:hAnsi="Calibri" w:cs="Calibri"/>
            <w:b/>
            <w:bCs/>
            <w:color w:val="CD8C06" w:themeColor="accent1" w:themeShade="BF"/>
            <w:sz w:val="36"/>
            <w:szCs w:val="36"/>
            <w:rPrChange w:id="846" w:author="來賓" w:date="2016-01-14T11:58:00Z">
              <w:rPr/>
            </w:rPrChange>
          </w:rPr>
          <w:t>roject Management</w:t>
        </w:r>
        <w:r w:rsidR="0A48CD0A" w:rsidRPr="0A48CD0A">
          <w:rPr>
            <w:rFonts w:ascii="Calibri" w:eastAsia="Calibri" w:hAnsi="Calibri" w:cs="Calibri"/>
            <w:b/>
            <w:bCs/>
            <w:color w:val="CD8C06" w:themeColor="accent1" w:themeShade="BF"/>
            <w:sz w:val="36"/>
            <w:szCs w:val="36"/>
            <w:rPrChange w:id="847" w:author="來賓" w:date="2016-01-14T11:58:00Z">
              <w:rPr/>
            </w:rPrChange>
          </w:rPr>
          <w:t xml:space="preserve"> 3.</w:t>
        </w:r>
      </w:ins>
    </w:p>
    <w:p w14:paraId="787DA671" w14:textId="5B671E73" w:rsidR="68DFCF84" w:rsidRDefault="68DFCF84">
      <w:pPr>
        <w:jc w:val="center"/>
        <w:pPrChange w:id="848" w:author="來賓" w:date="2016-01-14T11:58:00Z">
          <w:pPr/>
        </w:pPrChange>
      </w:pPr>
    </w:p>
    <w:p w14:paraId="687390C8" w14:textId="53599651" w:rsidR="7AE88255" w:rsidRDefault="7AE88255">
      <w:pPr>
        <w:rPr>
          <w:ins w:id="849" w:author="來賓" w:date="2016-01-14T11:58:00Z"/>
        </w:rPr>
      </w:pPr>
    </w:p>
    <w:p w14:paraId="5DBF8014" w14:textId="5D62E04B" w:rsidR="7AE88255" w:rsidDel="26CC3389" w:rsidRDefault="649F3720">
      <w:pPr>
        <w:rPr>
          <w:ins w:id="850" w:author="來賓" w:date="2016-01-14T11:58:00Z"/>
          <w:del w:id="851" w:author="secarter90@aol.co.uk" w:date="2016-01-14T13:24:00Z"/>
        </w:rPr>
      </w:pPr>
      <w:ins w:id="852" w:author="來賓" w:date="2016-01-14T11:59:00Z">
        <w:r w:rsidRPr="0A48CD0A">
          <w:rPr>
            <w:rFonts w:ascii="Calibri" w:eastAsia="Calibri" w:hAnsi="Calibri" w:cs="Calibri"/>
            <w:b/>
            <w:bCs/>
            <w:rPrChange w:id="853" w:author="來賓" w:date="2016-01-14T11:58:00Z">
              <w:rPr/>
            </w:rPrChange>
          </w:rPr>
          <w:t>Overall Objectives</w:t>
        </w:r>
      </w:ins>
      <w:ins w:id="854" w:author="來賓" w:date="2016-01-14T11:58:00Z">
        <w:r w:rsidR="0A48CD0A" w:rsidRPr="0A48CD0A">
          <w:rPr>
            <w:rFonts w:ascii="Calibri" w:eastAsia="Calibri" w:hAnsi="Calibri" w:cs="Calibri"/>
            <w:b/>
            <w:bCs/>
            <w:rPrChange w:id="855" w:author="來賓" w:date="2016-01-14T11:58:00Z">
              <w:rPr/>
            </w:rPrChange>
          </w:rPr>
          <w:t xml:space="preserve"> </w:t>
        </w:r>
      </w:ins>
      <w:ins w:id="856" w:author="來賓" w:date="2016-01-14T11:59:00Z">
        <w:r w:rsidRPr="0A48CD0A">
          <w:rPr>
            <w:rFonts w:ascii="Calibri" w:eastAsia="Calibri" w:hAnsi="Calibri" w:cs="Calibri"/>
            <w:b/>
            <w:bCs/>
            <w:rPrChange w:id="857" w:author="來賓" w:date="2016-01-14T11:58:00Z">
              <w:rPr/>
            </w:rPrChange>
          </w:rPr>
          <w:t>3</w:t>
        </w:r>
      </w:ins>
      <w:ins w:id="858" w:author="來賓" w:date="2016-01-14T11:58:00Z">
        <w:r w:rsidR="0A48CD0A" w:rsidRPr="0A48CD0A">
          <w:rPr>
            <w:rFonts w:ascii="Calibri" w:eastAsia="Calibri" w:hAnsi="Calibri" w:cs="Calibri"/>
            <w:b/>
            <w:bCs/>
            <w:rPrChange w:id="859" w:author="來賓" w:date="2016-01-14T11:58:00Z">
              <w:rPr/>
            </w:rPrChange>
          </w:rPr>
          <w:t>.1</w:t>
        </w:r>
      </w:ins>
    </w:p>
    <w:p w14:paraId="5B4DA4E7" w14:textId="53599651" w:rsidR="7AE88255" w:rsidDel="3A2A4165" w:rsidRDefault="7AE88255">
      <w:pPr>
        <w:jc w:val="both"/>
        <w:rPr>
          <w:ins w:id="860" w:author="來賓" w:date="2016-01-14T11:58:00Z"/>
          <w:del w:id="861" w:author="來賓" w:date="2016-01-14T11:59:00Z"/>
        </w:rPr>
        <w:pPrChange w:id="862" w:author="來賓" w:date="2016-01-14T11:58:00Z">
          <w:pPr/>
        </w:pPrChange>
      </w:pPr>
    </w:p>
    <w:p w14:paraId="3F06D6D0" w14:textId="2FA565EA" w:rsidR="3A2A4165" w:rsidRDefault="3A2A4165" w:rsidP="26CC3389">
      <w:pPr>
        <w:rPr>
          <w:ins w:id="863" w:author="來賓" w:date="2016-01-14T11:59:00Z"/>
        </w:rPr>
      </w:pPr>
      <w:ins w:id="864" w:author="來賓" w:date="2016-01-14T11:59:00Z">
        <w:del w:id="865" w:author="secarter90@aol.co.uk" w:date="2016-01-14T13:24:00Z">
          <w:r w:rsidRPr="3A2A4165" w:rsidDel="26CC3389">
            <w:rPr>
              <w:rFonts w:eastAsiaTheme="minorEastAsia"/>
              <w:sz w:val="32"/>
              <w:szCs w:val="32"/>
              <w:rPrChange w:id="866" w:author="來賓" w:date="2016-01-14T11:59:00Z">
                <w:rPr/>
              </w:rPrChange>
            </w:rPr>
            <w:delText>Overall Objectives</w:delText>
          </w:r>
        </w:del>
      </w:ins>
    </w:p>
    <w:p w14:paraId="7BBA28BC" w14:textId="2FA565EA" w:rsidR="3A2A4165" w:rsidRDefault="3A2A4165">
      <w:pPr>
        <w:rPr>
          <w:ins w:id="867" w:author="來賓" w:date="2016-01-14T11:59:00Z"/>
        </w:rPr>
      </w:pPr>
      <w:ins w:id="868" w:author="來賓" w:date="2016-01-14T11:59:00Z">
        <w:r>
          <w:t>The overall objectives of this project are:</w:t>
        </w:r>
      </w:ins>
    </w:p>
    <w:p w14:paraId="6A330BC2" w14:textId="295010DA" w:rsidR="3A2A4165" w:rsidRDefault="3A2A4165">
      <w:pPr>
        <w:pStyle w:val="ListParagraph"/>
        <w:numPr>
          <w:ilvl w:val="0"/>
          <w:numId w:val="13"/>
        </w:numPr>
        <w:rPr>
          <w:ins w:id="869" w:author="來賓" w:date="2016-01-14T11:59:00Z"/>
        </w:rPr>
        <w:pPrChange w:id="870" w:author="來賓" w:date="2016-01-14T11:59:00Z">
          <w:pPr/>
        </w:pPrChange>
      </w:pPr>
      <w:ins w:id="871" w:author="來賓" w:date="2016-01-14T11:59:00Z">
        <w:r>
          <w:t>To produce an interesting game that sparks enthusiasm in 13</w:t>
        </w:r>
        <w:r w:rsidRPr="5767768E">
          <w:t>–</w:t>
        </w:r>
        <w:r>
          <w:t xml:space="preserve">14 year old, </w:t>
        </w:r>
      </w:ins>
      <w:ins w:id="872" w:author="secarter90@aol.co.uk" w:date="2016-01-14T12:13:00Z">
        <w:r w:rsidR="4A764C56">
          <w:t>y</w:t>
        </w:r>
      </w:ins>
      <w:ins w:id="873" w:author="來賓" w:date="2016-01-14T11:59:00Z">
        <w:del w:id="874" w:author="secarter90@aol.co.uk" w:date="2016-01-14T12:13:00Z">
          <w:r w:rsidDel="4A764C56">
            <w:delText>Y</w:delText>
          </w:r>
        </w:del>
        <w:r>
          <w:t>ear 9 students to learn more about computer science</w:t>
        </w:r>
        <w:r w:rsidRPr="5767768E">
          <w:t>.</w:t>
        </w:r>
      </w:ins>
    </w:p>
    <w:p w14:paraId="2B128E67" w14:textId="2FA565EA" w:rsidR="3A2A4165" w:rsidRDefault="3A2A4165">
      <w:pPr>
        <w:pStyle w:val="ListParagraph"/>
        <w:numPr>
          <w:ilvl w:val="0"/>
          <w:numId w:val="13"/>
        </w:numPr>
        <w:rPr>
          <w:ins w:id="875" w:author="來賓" w:date="2016-01-14T11:59:00Z"/>
        </w:rPr>
        <w:pPrChange w:id="876" w:author="來賓" w:date="2016-01-14T11:59:00Z">
          <w:pPr/>
        </w:pPrChange>
      </w:pPr>
      <w:ins w:id="877" w:author="來賓" w:date="2016-01-14T11:59:00Z">
        <w:r>
          <w:t xml:space="preserve">To produce a game that meets target audience criteria. </w:t>
        </w:r>
      </w:ins>
    </w:p>
    <w:p w14:paraId="7DBD8DA5" w14:textId="2FA565EA" w:rsidR="3A2A4165" w:rsidRDefault="3A2A4165">
      <w:pPr>
        <w:pStyle w:val="ListParagraph"/>
        <w:numPr>
          <w:ilvl w:val="0"/>
          <w:numId w:val="13"/>
        </w:numPr>
        <w:rPr>
          <w:ins w:id="878" w:author="來賓" w:date="2016-01-14T11:59:00Z"/>
        </w:rPr>
        <w:pPrChange w:id="879" w:author="來賓" w:date="2016-01-14T11:59:00Z">
          <w:pPr/>
        </w:pPrChange>
      </w:pPr>
      <w:ins w:id="880" w:author="來賓" w:date="2016-01-14T11:59:00Z">
        <w:r>
          <w:t xml:space="preserve">To finish the game by the deadline provided by the client, producing a well polished, playable, fun, interactive end-product. </w:t>
        </w:r>
      </w:ins>
    </w:p>
    <w:p w14:paraId="1D8B870E" w14:textId="2FA565EA" w:rsidR="3A2A4165" w:rsidRDefault="3A2A4165">
      <w:pPr>
        <w:pStyle w:val="ListParagraph"/>
        <w:numPr>
          <w:ilvl w:val="0"/>
          <w:numId w:val="13"/>
        </w:numPr>
        <w:rPr>
          <w:ins w:id="881" w:author="來賓" w:date="2016-01-14T11:59:00Z"/>
        </w:rPr>
        <w:pPrChange w:id="882" w:author="來賓" w:date="2016-01-14T11:59:00Z">
          <w:pPr/>
        </w:pPrChange>
      </w:pPr>
      <w:ins w:id="883" w:author="來賓" w:date="2016-01-14T11:59:00Z">
        <w:r>
          <w:t>To produce a game that contains elements that allow the target audience to learn about the subject of computer science.</w:t>
        </w:r>
      </w:ins>
    </w:p>
    <w:p w14:paraId="68AE7C17" w14:textId="10E5FF55" w:rsidR="3A2A4165" w:rsidRDefault="3A2A4165">
      <w:ins w:id="884" w:author="來賓" w:date="2016-01-14T11:59:00Z">
        <w:r>
          <w:t>It is important to us to produce a well made, playable product</w:t>
        </w:r>
        <w:r w:rsidRPr="5767768E">
          <w:t>;</w:t>
        </w:r>
        <w:r>
          <w:t xml:space="preserve"> however</w:t>
        </w:r>
        <w:r w:rsidRPr="5767768E">
          <w:t>,</w:t>
        </w:r>
        <w:r>
          <w:t xml:space="preserve"> the product must fulfill the main purpose</w:t>
        </w:r>
        <w:r w:rsidRPr="5767768E">
          <w:t>,</w:t>
        </w:r>
        <w:r>
          <w:t xml:space="preserve"> which is to interest </w:t>
        </w:r>
      </w:ins>
      <w:ins w:id="885" w:author="secarter90@aol.co.uk" w:date="2016-01-14T12:13:00Z">
        <w:r w:rsidR="11A3A692">
          <w:t>y</w:t>
        </w:r>
      </w:ins>
      <w:ins w:id="886" w:author="來賓" w:date="2016-01-14T11:59:00Z">
        <w:del w:id="887" w:author="secarter90@aol.co.uk" w:date="2016-01-14T12:13:00Z">
          <w:r w:rsidDel="11A3A692">
            <w:delText>Y</w:delText>
          </w:r>
        </w:del>
        <w:r>
          <w:t>ear 9 students in computer science, to get them enthusiastic about the subject, and to learn an element of computer science from the game.</w:t>
        </w:r>
      </w:ins>
    </w:p>
    <w:p w14:paraId="0AF1BFE1" w14:textId="68D7DB4F" w:rsidR="3A2A4165" w:rsidRDefault="3A2A4165">
      <w:r>
        <w:br w:type="page"/>
      </w:r>
    </w:p>
    <w:p w14:paraId="5C0808BE" w14:textId="72ABE8FF" w:rsidR="7AE88255" w:rsidDel="0A48CD0A" w:rsidRDefault="7AE88255" w:rsidP="1E86BD21">
      <w:pPr>
        <w:rPr>
          <w:del w:id="888" w:author="來賓" w:date="2016-01-14T11:58:00Z"/>
        </w:rPr>
      </w:pPr>
    </w:p>
    <w:p w14:paraId="3ED8C481" w14:textId="53599651" w:rsidR="0A48CD0A" w:rsidDel="194976E9" w:rsidRDefault="0A48CD0A">
      <w:pPr>
        <w:rPr>
          <w:del w:id="889" w:author="來賓" w:date="2016-01-14T12:00:00Z"/>
        </w:rPr>
      </w:pPr>
    </w:p>
    <w:p w14:paraId="5A9246EA" w14:textId="12D78726" w:rsidR="194976E9" w:rsidRDefault="194976E9">
      <w:pPr>
        <w:jc w:val="center"/>
        <w:rPr>
          <w:ins w:id="890" w:author="來賓" w:date="2016-01-14T12:00:00Z"/>
        </w:rPr>
        <w:pPrChange w:id="891" w:author="來賓" w:date="2016-01-14T12:00:00Z">
          <w:pPr/>
        </w:pPrChange>
      </w:pPr>
      <w:ins w:id="892" w:author="來賓" w:date="2016-01-14T12:00:00Z">
        <w:r w:rsidRPr="194976E9">
          <w:rPr>
            <w:rFonts w:ascii="Calibri" w:eastAsia="Calibri" w:hAnsi="Calibri" w:cs="Calibri"/>
            <w:b/>
            <w:bCs/>
            <w:color w:val="CD8C06" w:themeColor="accent1" w:themeShade="BF"/>
            <w:sz w:val="36"/>
            <w:szCs w:val="36"/>
            <w:rPrChange w:id="893" w:author="來賓" w:date="2016-01-14T12:00:00Z">
              <w:rPr/>
            </w:rPrChange>
          </w:rPr>
          <w:t xml:space="preserve">Design and Implementation </w:t>
        </w:r>
        <w:r w:rsidR="2BA48034" w:rsidRPr="194976E9">
          <w:rPr>
            <w:rFonts w:ascii="Calibri" w:eastAsia="Calibri" w:hAnsi="Calibri" w:cs="Calibri"/>
            <w:b/>
            <w:bCs/>
            <w:color w:val="CD8C06" w:themeColor="accent1" w:themeShade="BF"/>
            <w:sz w:val="36"/>
            <w:szCs w:val="36"/>
            <w:rPrChange w:id="894" w:author="來賓" w:date="2016-01-14T12:00:00Z">
              <w:rPr/>
            </w:rPrChange>
          </w:rPr>
          <w:t>4</w:t>
        </w:r>
        <w:r w:rsidRPr="194976E9">
          <w:rPr>
            <w:rFonts w:ascii="Calibri" w:eastAsia="Calibri" w:hAnsi="Calibri" w:cs="Calibri"/>
            <w:b/>
            <w:bCs/>
            <w:color w:val="CD8C06" w:themeColor="accent1" w:themeShade="BF"/>
            <w:sz w:val="36"/>
            <w:szCs w:val="36"/>
            <w:rPrChange w:id="895" w:author="來賓" w:date="2016-01-14T12:00:00Z">
              <w:rPr/>
            </w:rPrChange>
          </w:rPr>
          <w:t>.</w:t>
        </w:r>
      </w:ins>
    </w:p>
    <w:p w14:paraId="04FCC520" w14:textId="6046C47A" w:rsidR="194976E9" w:rsidRDefault="194976E9">
      <w:pPr>
        <w:rPr>
          <w:ins w:id="896" w:author="來賓" w:date="2016-01-14T12:00:00Z"/>
        </w:rPr>
      </w:pPr>
    </w:p>
    <w:p w14:paraId="7E1EBDAD" w14:textId="74C5BB04" w:rsidR="194976E9" w:rsidRDefault="2BA48034">
      <w:pPr>
        <w:rPr>
          <w:ins w:id="897" w:author="來賓" w:date="2016-01-14T12:01:00Z"/>
        </w:rPr>
      </w:pPr>
      <w:ins w:id="898" w:author="來賓" w:date="2016-01-14T12:00:00Z">
        <w:r w:rsidRPr="194976E9">
          <w:rPr>
            <w:rFonts w:ascii="Calibri" w:eastAsia="Calibri" w:hAnsi="Calibri" w:cs="Calibri"/>
            <w:b/>
            <w:bCs/>
            <w:rPrChange w:id="899" w:author="來賓" w:date="2016-01-14T12:00:00Z">
              <w:rPr/>
            </w:rPrChange>
          </w:rPr>
          <w:t>T</w:t>
        </w:r>
      </w:ins>
      <w:ins w:id="900" w:author="來賓" w:date="2016-01-14T12:01:00Z">
        <w:r w:rsidR="63632203" w:rsidRPr="194976E9">
          <w:rPr>
            <w:rFonts w:ascii="Calibri" w:eastAsia="Calibri" w:hAnsi="Calibri" w:cs="Calibri"/>
            <w:b/>
            <w:bCs/>
            <w:rPrChange w:id="901" w:author="來賓" w:date="2016-01-14T12:00:00Z">
              <w:rPr/>
            </w:rPrChange>
          </w:rPr>
          <w:t>esting and Debugging</w:t>
        </w:r>
      </w:ins>
      <w:ins w:id="902" w:author="來賓" w:date="2016-01-14T12:00:00Z">
        <w:r w:rsidR="194976E9" w:rsidRPr="194976E9">
          <w:rPr>
            <w:rFonts w:ascii="Calibri" w:eastAsia="Calibri" w:hAnsi="Calibri" w:cs="Calibri"/>
            <w:b/>
            <w:bCs/>
            <w:rPrChange w:id="903" w:author="來賓" w:date="2016-01-14T12:00:00Z">
              <w:rPr/>
            </w:rPrChange>
          </w:rPr>
          <w:t xml:space="preserve"> </w:t>
        </w:r>
        <w:r w:rsidRPr="194976E9">
          <w:rPr>
            <w:rFonts w:ascii="Calibri" w:eastAsia="Calibri" w:hAnsi="Calibri" w:cs="Calibri"/>
            <w:b/>
            <w:bCs/>
            <w:rPrChange w:id="904" w:author="來賓" w:date="2016-01-14T12:00:00Z">
              <w:rPr/>
            </w:rPrChange>
          </w:rPr>
          <w:t>4.5</w:t>
        </w:r>
      </w:ins>
    </w:p>
    <w:p w14:paraId="484020EA" w14:textId="5F681FD0" w:rsidR="63632203" w:rsidDel="571599EB" w:rsidRDefault="4EC1468C">
      <w:pPr>
        <w:rPr>
          <w:del w:id="905" w:author="來賓" w:date="2016-01-14T12:06:00Z"/>
        </w:rPr>
      </w:pPr>
      <w:ins w:id="906" w:author="來賓" w:date="2016-01-14T12:04:00Z">
        <w:r w:rsidRPr="6F90FD6F">
          <w:rPr>
            <w:rFonts w:ascii="Calibri" w:eastAsia="Calibri" w:hAnsi="Calibri" w:cs="Calibri"/>
            <w:rPrChange w:id="907" w:author="來賓" w:date="2016-01-14T12:06:00Z">
              <w:rPr/>
            </w:rPrChange>
          </w:rPr>
          <w:t xml:space="preserve">We have adopted the </w:t>
        </w:r>
      </w:ins>
      <w:ins w:id="908" w:author="來賓" w:date="2016-01-14T12:05:00Z">
        <w:r w:rsidR="392CA441" w:rsidRPr="6F90FD6F">
          <w:rPr>
            <w:rFonts w:ascii="Calibri" w:eastAsia="Calibri" w:hAnsi="Calibri" w:cs="Calibri"/>
            <w:rPrChange w:id="909" w:author="來賓" w:date="2016-01-14T12:06:00Z">
              <w:rPr/>
            </w:rPrChange>
          </w:rPr>
          <w:t xml:space="preserve">unit </w:t>
        </w:r>
      </w:ins>
      <w:ins w:id="910" w:author="來賓" w:date="2016-01-14T12:04:00Z">
        <w:r w:rsidRPr="6F90FD6F">
          <w:rPr>
            <w:rFonts w:ascii="Calibri" w:eastAsia="Calibri" w:hAnsi="Calibri" w:cs="Calibri"/>
            <w:rPrChange w:id="911" w:author="來賓" w:date="2016-01-14T12:06:00Z">
              <w:rPr/>
            </w:rPrChange>
          </w:rPr>
          <w:t>testing framework check</w:t>
        </w:r>
      </w:ins>
      <w:ins w:id="912" w:author="來賓" w:date="2016-01-14T12:05:00Z">
        <w:r w:rsidR="0A68DA40" w:rsidRPr="6F90FD6F">
          <w:rPr>
            <w:rFonts w:ascii="Calibri" w:eastAsia="Calibri" w:hAnsi="Calibri" w:cs="Calibri"/>
            <w:rPrChange w:id="913" w:author="來賓" w:date="2016-01-14T12:06:00Z">
              <w:rPr/>
            </w:rPrChange>
          </w:rPr>
          <w:t xml:space="preserve"> </w:t>
        </w:r>
        <w:r w:rsidR="392CA441" w:rsidRPr="6F90FD6F">
          <w:rPr>
            <w:rFonts w:ascii="Calibri" w:eastAsia="Calibri" w:hAnsi="Calibri" w:cs="Calibri"/>
            <w:rPrChange w:id="914" w:author="來賓" w:date="2016-01-14T12:06:00Z">
              <w:rPr/>
            </w:rPrChange>
          </w:rPr>
          <w:t>to perform testing</w:t>
        </w:r>
      </w:ins>
      <w:ins w:id="915" w:author="來賓" w:date="2016-01-14T12:04:00Z">
        <w:r w:rsidRPr="6F90FD6F">
          <w:rPr>
            <w:rFonts w:ascii="Calibri" w:eastAsia="Calibri" w:hAnsi="Calibri" w:cs="Calibri"/>
            <w:rPrChange w:id="916" w:author="來賓" w:date="2016-01-14T12:06:00Z">
              <w:rPr/>
            </w:rPrChange>
          </w:rPr>
          <w:t>.</w:t>
        </w:r>
      </w:ins>
      <w:ins w:id="917" w:author="來賓" w:date="2016-01-14T12:06:00Z">
        <w:r w:rsidR="392CA441" w:rsidRPr="6F90FD6F">
          <w:rPr>
            <w:rFonts w:ascii="Calibri" w:eastAsia="Calibri" w:hAnsi="Calibri" w:cs="Calibri"/>
            <w:rPrChange w:id="918" w:author="來賓" w:date="2016-01-14T12:06:00Z">
              <w:rPr/>
            </w:rPrChange>
          </w:rPr>
          <w:t xml:space="preserve"> Check is from</w:t>
        </w:r>
        <w:r w:rsidR="571599EB" w:rsidRPr="6F90FD6F">
          <w:rPr>
            <w:rFonts w:ascii="Calibri" w:eastAsia="Calibri" w:hAnsi="Calibri" w:cs="Calibri"/>
            <w:rPrChange w:id="919" w:author="來賓" w:date="2016-01-14T12:06:00Z">
              <w:rPr/>
            </w:rPrChange>
          </w:rPr>
          <w:t xml:space="preserve"> the webpage (</w:t>
        </w:r>
      </w:ins>
    </w:p>
    <w:p w14:paraId="2CB87163" w14:textId="03DCE585" w:rsidR="01518016" w:rsidRDefault="01518016" w:rsidP="2C16914B">
      <w:pPr>
        <w:jc w:val="both"/>
        <w:rPr>
          <w:ins w:id="920" w:author="來賓" w:date="2016-01-14T12:07:00Z"/>
        </w:rPr>
      </w:pPr>
      <w:ins w:id="921" w:author="來賓" w:date="2016-01-14T12:01:00Z">
        <w:r w:rsidRPr="01518016">
          <w:rPr>
            <w:rFonts w:ascii="Calibri" w:eastAsia="Calibri" w:hAnsi="Calibri" w:cs="Calibri"/>
            <w:rPrChange w:id="922" w:author="來賓" w:date="2016-01-14T12:01:00Z">
              <w:rPr/>
            </w:rPrChange>
          </w:rPr>
          <w:t>http://libcheck.github.io/check/</w:t>
        </w:r>
      </w:ins>
      <w:ins w:id="923" w:author="來賓" w:date="2016-01-14T12:06:00Z">
        <w:r w:rsidR="571599EB" w:rsidRPr="01518016">
          <w:rPr>
            <w:rFonts w:ascii="Calibri" w:eastAsia="Calibri" w:hAnsi="Calibri" w:cs="Calibri"/>
            <w:rPrChange w:id="924" w:author="來賓" w:date="2016-01-14T12:01:00Z">
              <w:rPr/>
            </w:rPrChange>
          </w:rPr>
          <w:t>)</w:t>
        </w:r>
      </w:ins>
      <w:ins w:id="925" w:author="來賓" w:date="2016-01-14T12:07:00Z">
        <w:r w:rsidR="0B574AF6" w:rsidRPr="01518016">
          <w:rPr>
            <w:rFonts w:ascii="Calibri" w:eastAsia="Calibri" w:hAnsi="Calibri" w:cs="Calibri"/>
            <w:rPrChange w:id="926" w:author="來賓" w:date="2016-01-14T12:01:00Z">
              <w:rPr/>
            </w:rPrChange>
          </w:rPr>
          <w:t xml:space="preserve">. </w:t>
        </w:r>
      </w:ins>
    </w:p>
    <w:p w14:paraId="13E3907F" w14:textId="400BE9BF" w:rsidR="0B574AF6" w:rsidRDefault="5F57C1E7">
      <w:pPr>
        <w:jc w:val="both"/>
        <w:rPr>
          <w:ins w:id="927" w:author="secarter90@aol.co.uk" w:date="2016-01-14T12:21:00Z"/>
        </w:rPr>
        <w:pPrChange w:id="928" w:author="來賓" w:date="2016-01-14T12:07:00Z">
          <w:pPr/>
        </w:pPrChange>
      </w:pPr>
      <w:ins w:id="929" w:author="來賓" w:date="2016-01-14T12:08:00Z">
        <w:r w:rsidRPr="5F57C1E7">
          <w:rPr>
            <w:rFonts w:ascii="Calibri" w:eastAsia="Calibri" w:hAnsi="Calibri" w:cs="Calibri"/>
            <w:rPrChange w:id="930" w:author="來賓" w:date="2016-01-14T12:08:00Z">
              <w:rPr/>
            </w:rPrChange>
          </w:rPr>
          <w:t>The scope of</w:t>
        </w:r>
      </w:ins>
      <w:ins w:id="931" w:author="來賓" w:date="2016-01-14T12:07:00Z">
        <w:r w:rsidR="0B574AF6" w:rsidRPr="0B574AF6">
          <w:rPr>
            <w:rFonts w:ascii="Calibri" w:eastAsia="Calibri" w:hAnsi="Calibri" w:cs="Calibri"/>
            <w:rPrChange w:id="932" w:author="來賓" w:date="2016-01-14T12:07:00Z">
              <w:rPr/>
            </w:rPrChange>
          </w:rPr>
          <w:t xml:space="preserve"> </w:t>
        </w:r>
      </w:ins>
      <w:ins w:id="933" w:author="來賓" w:date="2016-01-14T12:08:00Z">
        <w:r w:rsidRPr="0B574AF6">
          <w:rPr>
            <w:rFonts w:ascii="Calibri" w:eastAsia="Calibri" w:hAnsi="Calibri" w:cs="Calibri"/>
            <w:rPrChange w:id="934" w:author="來賓" w:date="2016-01-14T12:07:00Z">
              <w:rPr/>
            </w:rPrChange>
          </w:rPr>
          <w:t xml:space="preserve">testing included </w:t>
        </w:r>
      </w:ins>
      <w:ins w:id="935" w:author="來賓" w:date="2016-01-14T12:10:00Z">
        <w:r w:rsidR="25F08194" w:rsidRPr="0B574AF6">
          <w:rPr>
            <w:rFonts w:ascii="Calibri" w:eastAsia="Calibri" w:hAnsi="Calibri" w:cs="Calibri"/>
            <w:rPrChange w:id="936" w:author="來賓" w:date="2016-01-14T12:07:00Z">
              <w:rPr/>
            </w:rPrChange>
          </w:rPr>
          <w:t xml:space="preserve">(i) </w:t>
        </w:r>
      </w:ins>
      <w:ins w:id="937" w:author="來賓" w:date="2016-01-14T12:08:00Z">
        <w:r w:rsidRPr="0B574AF6">
          <w:rPr>
            <w:rFonts w:ascii="Calibri" w:eastAsia="Calibri" w:hAnsi="Calibri" w:cs="Calibri"/>
            <w:rPrChange w:id="938" w:author="來賓" w:date="2016-01-14T12:07:00Z">
              <w:rPr/>
            </w:rPrChange>
          </w:rPr>
          <w:t>a full scope testing for all func</w:t>
        </w:r>
      </w:ins>
      <w:ins w:id="939" w:author="Guest" w:date="2016-01-14T12:08:00Z">
        <w:r w:rsidR="284CB07E" w:rsidRPr="0B574AF6">
          <w:rPr>
            <w:rFonts w:ascii="Calibri" w:eastAsia="Calibri" w:hAnsi="Calibri" w:cs="Calibri"/>
            <w:rPrChange w:id="940" w:author="來賓" w:date="2016-01-14T12:07:00Z">
              <w:rPr/>
            </w:rPrChange>
          </w:rPr>
          <w:t xml:space="preserve">tions in generic.c and </w:t>
        </w:r>
      </w:ins>
      <w:ins w:id="941" w:author="來賓" w:date="2016-01-14T12:10:00Z">
        <w:r w:rsidR="25F08194" w:rsidRPr="0B574AF6">
          <w:rPr>
            <w:rFonts w:ascii="Calibri" w:eastAsia="Calibri" w:hAnsi="Calibri" w:cs="Calibri"/>
            <w:rPrChange w:id="942" w:author="來賓" w:date="2016-01-14T12:07:00Z">
              <w:rPr/>
            </w:rPrChange>
          </w:rPr>
          <w:t>control.c, and (ii)  limited</w:t>
        </w:r>
        <w:r w:rsidR="0D1929A9" w:rsidRPr="0B574AF6">
          <w:rPr>
            <w:rFonts w:ascii="Calibri" w:eastAsia="Calibri" w:hAnsi="Calibri" w:cs="Calibri"/>
            <w:rPrChange w:id="943" w:author="來賓" w:date="2016-01-14T12:07:00Z">
              <w:rPr/>
            </w:rPrChange>
          </w:rPr>
          <w:t xml:space="preserve"> testing on </w:t>
        </w:r>
      </w:ins>
      <w:ins w:id="944" w:author="secarter90@aol.co.uk" w:date="2016-01-14T12:20:00Z">
        <w:r w:rsidR="0CF6DC5E" w:rsidRPr="0B574AF6">
          <w:rPr>
            <w:rFonts w:ascii="Calibri" w:eastAsia="Calibri" w:hAnsi="Calibri" w:cs="Calibri"/>
            <w:rPrChange w:id="945" w:author="來賓" w:date="2016-01-14T12:07:00Z">
              <w:rPr/>
            </w:rPrChange>
          </w:rPr>
          <w:t xml:space="preserve">selected </w:t>
        </w:r>
      </w:ins>
      <w:ins w:id="946" w:author="secarter90@aol.co.uk" w:date="2016-01-14T12:19:00Z">
        <w:r w:rsidR="31C1A8A7" w:rsidRPr="0B574AF6">
          <w:rPr>
            <w:rFonts w:ascii="Calibri" w:eastAsia="Calibri" w:hAnsi="Calibri" w:cs="Calibri"/>
            <w:rPrChange w:id="947" w:author="來賓" w:date="2016-01-14T12:07:00Z">
              <w:rPr/>
            </w:rPrChange>
          </w:rPr>
          <w:t>functi</w:t>
        </w:r>
      </w:ins>
      <w:ins w:id="948" w:author="secarter90@aol.co.uk" w:date="2016-01-14T12:20:00Z">
        <w:r w:rsidR="0CF6DC5E" w:rsidRPr="0B574AF6">
          <w:rPr>
            <w:rFonts w:ascii="Calibri" w:eastAsia="Calibri" w:hAnsi="Calibri" w:cs="Calibri"/>
            <w:rPrChange w:id="949" w:author="來賓" w:date="2016-01-14T12:07:00Z">
              <w:rPr/>
            </w:rPrChange>
          </w:rPr>
          <w:t>ons</w:t>
        </w:r>
      </w:ins>
      <w:ins w:id="950" w:author="來賓" w:date="2016-01-14T12:10:00Z">
        <w:r w:rsidR="0D1929A9" w:rsidRPr="0B574AF6">
          <w:rPr>
            <w:rFonts w:ascii="Calibri" w:eastAsia="Calibri" w:hAnsi="Calibri" w:cs="Calibri"/>
            <w:rPrChange w:id="951" w:author="來賓" w:date="2016-01-14T12:07:00Z">
              <w:rPr/>
            </w:rPrChange>
          </w:rPr>
          <w:t xml:space="preserve"> </w:t>
        </w:r>
      </w:ins>
      <w:r w:rsidR="0CF6DC5E" w:rsidRPr="0B574AF6">
        <w:rPr>
          <w:rFonts w:ascii="Calibri" w:eastAsia="Calibri" w:hAnsi="Calibri" w:cs="Calibri"/>
          <w:rPrChange w:id="952" w:author="來賓" w:date="2016-01-14T12:07:00Z">
            <w:rPr/>
          </w:rPrChange>
        </w:rPr>
        <w:t>in other .c files.</w:t>
      </w:r>
    </w:p>
    <w:p w14:paraId="562CE6D7" w14:textId="39DEE647" w:rsidR="0B574AF6" w:rsidDel="18788F46" w:rsidRDefault="5031A26A">
      <w:pPr>
        <w:jc w:val="both"/>
        <w:rPr>
          <w:ins w:id="953" w:author="secarter90@aol.co.uk" w:date="2016-01-14T12:20:00Z"/>
          <w:del w:id="954" w:author="來賓" w:date="2016-01-14T12:22:00Z"/>
        </w:rPr>
        <w:pPrChange w:id="955" w:author="來賓" w:date="2016-01-14T12:07:00Z">
          <w:pPr/>
        </w:pPrChange>
      </w:pPr>
      <w:ins w:id="956" w:author="secarter90@aol.co.uk" w:date="2016-01-14T12:21:00Z">
        <w:del w:id="957" w:author="來賓" w:date="2016-01-14T12:22:00Z">
          <w:r w:rsidRPr="0B574AF6" w:rsidDel="18788F46">
            <w:rPr>
              <w:rFonts w:ascii="Calibri" w:eastAsia="Calibri" w:hAnsi="Calibri" w:cs="Calibri"/>
              <w:rPrChange w:id="958" w:author="來賓" w:date="2016-01-14T12:07:00Z">
                <w:rPr/>
              </w:rPrChange>
            </w:rPr>
            <w:delText xml:space="preserve">To test </w:delText>
          </w:r>
        </w:del>
      </w:ins>
    </w:p>
    <w:p w14:paraId="007AE2AA" w14:textId="745B4900" w:rsidR="36A2632A" w:rsidRDefault="59ADB142">
      <w:pPr>
        <w:jc w:val="both"/>
        <w:rPr>
          <w:ins w:id="959" w:author="secarter90@aol.co.uk" w:date="2016-01-14T12:54:00Z"/>
        </w:rPr>
        <w:pPrChange w:id="960" w:author="secarter90@aol.co.uk" w:date="2016-01-14T12:20:00Z">
          <w:pPr/>
        </w:pPrChange>
      </w:pPr>
      <w:ins w:id="961" w:author="secarter90@aol.co.uk" w:date="2016-01-14T12:54:00Z">
        <w:r w:rsidRPr="59ADB142">
          <w:rPr>
            <w:rFonts w:ascii="Calibri" w:eastAsia="Calibri" w:hAnsi="Calibri" w:cs="Calibri"/>
            <w:rPrChange w:id="962" w:author="secarter90@aol.co.uk" w:date="2016-01-14T12:54:00Z">
              <w:rPr/>
            </w:rPrChange>
          </w:rPr>
          <w:t>To test a function which returns an output (could be a predefined type or a struct), we would check if the output of the function match our expected value or not. If it matches our expected value, it passes the test. Otherwise, the test is failed and we need to investigate the reason of failing the test.</w:t>
        </w:r>
      </w:ins>
    </w:p>
    <w:p w14:paraId="087D2B52" w14:textId="0B21D8E7" w:rsidR="36A2632A" w:rsidRDefault="59ADB142">
      <w:pPr>
        <w:jc w:val="both"/>
        <w:rPr>
          <w:ins w:id="963" w:author="secarter90@aol.co.uk" w:date="2016-01-14T12:54:00Z"/>
        </w:rPr>
        <w:pPrChange w:id="964" w:author="secarter90@aol.co.uk" w:date="2016-01-14T12:20:00Z">
          <w:pPr/>
        </w:pPrChange>
      </w:pPr>
      <w:ins w:id="965" w:author="secarter90@aol.co.uk" w:date="2016-01-14T12:54:00Z">
        <w:r w:rsidRPr="59ADB142">
          <w:rPr>
            <w:rFonts w:ascii="Calibri" w:eastAsia="Calibri" w:hAnsi="Calibri" w:cs="Calibri"/>
            <w:rPrChange w:id="966" w:author="secarter90@aol.co.uk" w:date="2016-01-14T12:54:00Z">
              <w:rPr/>
            </w:rPrChange>
          </w:rPr>
          <w:t>Some functions are void functions thus not returning any value. In order to test these functions, we would investigate the changes carried out by these functions. The testing method is to check the expected value of certain variables after performing these functions.</w:t>
        </w:r>
      </w:ins>
    </w:p>
    <w:p w14:paraId="5116A65C" w14:textId="1CC89B3A" w:rsidR="36A2632A" w:rsidRDefault="59ADB142">
      <w:pPr>
        <w:jc w:val="both"/>
        <w:rPr>
          <w:ins w:id="967" w:author="secarter90@aol.co.uk" w:date="2016-01-14T12:54:00Z"/>
        </w:rPr>
        <w:pPrChange w:id="968" w:author="secarter90@aol.co.uk" w:date="2016-01-14T12:20:00Z">
          <w:pPr/>
        </w:pPrChange>
      </w:pPr>
      <w:ins w:id="969" w:author="secarter90@aol.co.uk" w:date="2016-01-14T12:54:00Z">
        <w:r w:rsidRPr="59ADB142">
          <w:rPr>
            <w:rFonts w:ascii="Calibri" w:eastAsia="Calibri" w:hAnsi="Calibri" w:cs="Calibri"/>
            <w:rPrChange w:id="970" w:author="secarter90@aol.co.uk" w:date="2016-01-14T12:54:00Z">
              <w:rPr/>
            </w:rPrChange>
          </w:rPr>
          <w:t xml:space="preserve">Some functions involved inputs and/or outputs SDL type of variables. Thus, we need to initialize these variables properly before testing these functions. For function output to the screen directly, we would need to test them using methods similar to testing void functions. </w:t>
        </w:r>
      </w:ins>
    </w:p>
    <w:p w14:paraId="05FA349D" w14:textId="612746F5" w:rsidR="36A2632A" w:rsidRDefault="18788F46">
      <w:pPr>
        <w:jc w:val="both"/>
        <w:rPr>
          <w:ins w:id="971" w:author="secarter90@aol.co.uk" w:date="2016-01-14T12:54:00Z"/>
        </w:rPr>
        <w:pPrChange w:id="972" w:author="secarter90@aol.co.uk" w:date="2016-01-14T12:20:00Z">
          <w:pPr/>
        </w:pPrChange>
      </w:pPr>
      <w:r>
        <w:br/>
      </w:r>
    </w:p>
    <w:p w14:paraId="27503D61" w14:textId="6BBD4088" w:rsidR="36A2632A" w:rsidRDefault="18788F46">
      <w:pPr>
        <w:jc w:val="both"/>
        <w:rPr>
          <w:ins w:id="973" w:author="來賓" w:date="2016-01-14T12:22:00Z"/>
        </w:rPr>
        <w:pPrChange w:id="974" w:author="secarter90@aol.co.uk" w:date="2016-01-14T12:20:00Z">
          <w:pPr/>
        </w:pPrChange>
      </w:pPr>
      <w:ins w:id="975" w:author="來賓" w:date="2016-01-14T12:22:00Z">
        <w:del w:id="976" w:author="secarter90@aol.co.uk" w:date="2016-01-14T12:54:00Z">
          <w:r w:rsidRPr="18788F46">
            <w:rPr>
              <w:rFonts w:ascii="Calibri" w:eastAsia="Calibri" w:hAnsi="Calibri" w:cs="Calibri"/>
              <w:rPrChange w:id="977" w:author="來賓" w:date="2016-01-14T12:22:00Z">
                <w:rPr/>
              </w:rPrChange>
            </w:rPr>
            <w:delText>To</w:delText>
          </w:r>
        </w:del>
        <w:r w:rsidRPr="18788F46">
          <w:rPr>
            <w:rFonts w:ascii="Calibri" w:eastAsia="Calibri" w:hAnsi="Calibri" w:cs="Calibri"/>
            <w:rPrChange w:id="978" w:author="來賓" w:date="2016-01-14T12:22:00Z">
              <w:rPr/>
            </w:rPrChange>
          </w:rPr>
          <w:t xml:space="preserve"> </w:t>
        </w:r>
        <w:del w:id="979" w:author="secarter90@aol.co.uk" w:date="2016-01-14T12:54:00Z">
          <w:r w:rsidRPr="18788F46">
            <w:rPr>
              <w:rFonts w:ascii="Calibri" w:eastAsia="Calibri" w:hAnsi="Calibri" w:cs="Calibri"/>
              <w:rPrChange w:id="980" w:author="來賓" w:date="2016-01-14T12:22:00Z">
                <w:rPr/>
              </w:rPrChange>
            </w:rPr>
            <w:delText xml:space="preserve">test a function in </w:delText>
          </w:r>
        </w:del>
      </w:ins>
    </w:p>
    <w:p w14:paraId="2F39518B" w14:textId="6325AF35" w:rsidR="36A2632A" w:rsidRDefault="18788F46">
      <w:pPr>
        <w:jc w:val="both"/>
        <w:pPrChange w:id="981" w:author="secarter90@aol.co.uk" w:date="2016-01-14T12:20:00Z">
          <w:pPr/>
        </w:pPrChange>
      </w:pPr>
      <w:ins w:id="982" w:author="來賓" w:date="2016-01-14T12:22:00Z">
        <w:r w:rsidRPr="18788F46">
          <w:rPr>
            <w:rFonts w:ascii="Calibri" w:eastAsia="Calibri" w:hAnsi="Calibri" w:cs="Calibri"/>
            <w:rPrChange w:id="983" w:author="來賓" w:date="2016-01-14T12:22:00Z">
              <w:rPr/>
            </w:rPrChange>
          </w:rPr>
          <w:t xml:space="preserve">  </w:t>
        </w:r>
      </w:ins>
    </w:p>
    <w:p w14:paraId="336A16A2" w14:textId="6D75C6D9" w:rsidR="0B574AF6" w:rsidRDefault="0B574AF6">
      <w:pPr>
        <w:jc w:val="both"/>
        <w:rPr>
          <w:ins w:id="984" w:author="secarter90@aol.co.uk" w:date="2016-01-14T12:20:00Z"/>
        </w:rPr>
        <w:pPrChange w:id="985" w:author="來賓" w:date="2016-01-14T12:07:00Z">
          <w:pPr/>
        </w:pPrChange>
      </w:pPr>
    </w:p>
    <w:p w14:paraId="296F2C8D" w14:textId="6D75C6D9" w:rsidR="0B574AF6" w:rsidRDefault="0D1929A9">
      <w:pPr>
        <w:jc w:val="both"/>
        <w:pPrChange w:id="986" w:author="來賓" w:date="2016-01-14T12:07:00Z">
          <w:pPr/>
        </w:pPrChange>
      </w:pPr>
      <w:ins w:id="987" w:author="來賓" w:date="2016-01-14T12:10:00Z">
        <w:r w:rsidRPr="0B574AF6">
          <w:rPr>
            <w:rFonts w:ascii="Calibri" w:eastAsia="Calibri" w:hAnsi="Calibri" w:cs="Calibri"/>
            <w:rPrChange w:id="988" w:author="來賓" w:date="2016-01-14T12:07:00Z">
              <w:rPr/>
            </w:rPrChange>
          </w:rPr>
          <w:t xml:space="preserve">     </w:t>
        </w:r>
        <w:del w:id="989" w:author="secarter90@aol.co.uk" w:date="2016-01-14T12:20:00Z">
          <w:r w:rsidRPr="0B574AF6" w:rsidDel="0CF6DC5E">
            <w:rPr>
              <w:rFonts w:ascii="Calibri" w:eastAsia="Calibri" w:hAnsi="Calibri" w:cs="Calibri"/>
              <w:rPrChange w:id="990" w:author="來賓" w:date="2016-01-14T12:07:00Z">
                <w:rPr/>
              </w:rPrChange>
            </w:rPr>
            <w:delText xml:space="preserve">  </w:delText>
          </w:r>
          <w:r w:rsidR="25F08194" w:rsidRPr="0B574AF6" w:rsidDel="0CF6DC5E">
            <w:rPr>
              <w:rFonts w:ascii="Calibri" w:eastAsia="Calibri" w:hAnsi="Calibri" w:cs="Calibri"/>
              <w:rPrChange w:id="991" w:author="來賓" w:date="2016-01-14T12:07:00Z">
                <w:rPr/>
              </w:rPrChange>
            </w:rPr>
            <w:delText xml:space="preserve"> </w:delText>
          </w:r>
          <w:r w:rsidRPr="0B574AF6" w:rsidDel="0CF6DC5E">
            <w:rPr>
              <w:rFonts w:ascii="Calibri" w:eastAsia="Calibri" w:hAnsi="Calibri" w:cs="Calibri"/>
              <w:rPrChange w:id="992" w:author="來賓" w:date="2016-01-14T12:07:00Z">
                <w:rPr/>
              </w:rPrChange>
            </w:rPr>
            <w:delText xml:space="preserve"> </w:delText>
          </w:r>
        </w:del>
      </w:ins>
      <w:ins w:id="993" w:author="來賓" w:date="2016-01-14T12:09:00Z">
        <w:del w:id="994" w:author="Guest" w:date="2016-01-14T12:09:00Z">
          <w:r w:rsidR="74E8037C" w:rsidRPr="0B574AF6" w:rsidDel="65F3A6DE">
            <w:rPr>
              <w:rFonts w:ascii="Calibri" w:eastAsia="Calibri" w:hAnsi="Calibri" w:cs="Calibri"/>
              <w:rPrChange w:id="995" w:author="來賓" w:date="2016-01-14T12:07:00Z">
                <w:rPr/>
              </w:rPrChange>
            </w:rPr>
            <w:delText>c</w:delText>
          </w:r>
        </w:del>
      </w:ins>
    </w:p>
    <w:p w14:paraId="3D3E3769" w14:textId="6046C47A" w:rsidR="194976E9" w:rsidRDefault="194976E9"/>
    <w:p w14:paraId="05FF90A9" w14:textId="77777777" w:rsidR="7AE88255" w:rsidRDefault="1E86BD21">
      <w:pPr>
        <w:jc w:val="both"/>
        <w:pPrChange w:id="996" w:author="來賓" w:date="2016-01-14T11:56:00Z">
          <w:pPr/>
        </w:pPrChange>
      </w:pPr>
      <w:ins w:id="997" w:author="來賓" w:date="2016-01-14T11:57:00Z">
        <w:r w:rsidRPr="7978F321">
          <w:rPr>
            <w:rFonts w:ascii="Calibri" w:eastAsia="Calibri" w:hAnsi="Calibri" w:cs="Calibri"/>
            <w:rPrChange w:id="998" w:author="來賓" w:date="2016-01-14T11:56:00Z">
              <w:rPr/>
            </w:rPrChange>
          </w:rPr>
          <w:t xml:space="preserve"> </w:t>
        </w:r>
      </w:ins>
      <w:ins w:id="999" w:author="來賓" w:date="2016-01-14T11:56:00Z">
        <w:r w:rsidR="7978F321" w:rsidRPr="7978F321">
          <w:rPr>
            <w:rFonts w:ascii="Calibri" w:eastAsia="Calibri" w:hAnsi="Calibri" w:cs="Calibri"/>
            <w:rPrChange w:id="1000" w:author="來賓" w:date="2016-01-14T11:56:00Z">
              <w:rPr/>
            </w:rPrChange>
          </w:rPr>
          <w:t xml:space="preserve"> </w:t>
        </w:r>
      </w:ins>
      <w:ins w:id="1001" w:author="來賓" w:date="2016-01-14T11:57:00Z">
        <w:r w:rsidRPr="7978F321">
          <w:rPr>
            <w:rFonts w:ascii="Calibri" w:eastAsia="Calibri" w:hAnsi="Calibri" w:cs="Calibri"/>
            <w:rPrChange w:id="1002" w:author="來賓" w:date="2016-01-14T11:56:00Z">
              <w:rPr/>
            </w:rPrChange>
          </w:rPr>
          <w:t xml:space="preserve"> </w:t>
        </w:r>
      </w:ins>
    </w:p>
    <w:p w14:paraId="586DA2D2" w14:textId="72092ACE" w:rsidR="7978F321" w:rsidRDefault="7978F321">
      <w:pPr>
        <w:jc w:val="both"/>
        <w:pPrChange w:id="1003" w:author="來賓" w:date="2016-01-14T11:57:00Z">
          <w:pPr/>
        </w:pPrChange>
      </w:pPr>
    </w:p>
    <w:p w14:paraId="6E0414EF" w14:textId="4CD4FF4A" w:rsidR="7AE88255" w:rsidRDefault="7AE88255"/>
    <w:p w14:paraId="4A271812" w14:textId="77777777" w:rsidR="00BA2FF9" w:rsidRDefault="00BA2FF9">
      <w:pPr>
        <w:rPr>
          <w:b/>
          <w:sz w:val="32"/>
        </w:rPr>
      </w:pPr>
      <w:r>
        <w:rPr>
          <w:b/>
          <w:sz w:val="32"/>
        </w:rPr>
        <w:br w:type="page"/>
      </w:r>
    </w:p>
    <w:p w14:paraId="58D34906" w14:textId="77777777" w:rsidR="00BA2FF9" w:rsidRDefault="00BA2FF9" w:rsidP="00BA2FF9">
      <w:pPr>
        <w:pStyle w:val="Title"/>
        <w:jc w:val="center"/>
        <w:rPr>
          <w:rFonts w:asciiTheme="minorHAnsi" w:hAnsiTheme="minorHAnsi"/>
          <w:sz w:val="32"/>
          <w:szCs w:val="32"/>
        </w:rPr>
      </w:pPr>
      <w:r>
        <w:rPr>
          <w:rFonts w:asciiTheme="minorHAnsi" w:hAnsiTheme="minorHAnsi"/>
          <w:sz w:val="32"/>
          <w:szCs w:val="32"/>
        </w:rPr>
        <w:lastRenderedPageBreak/>
        <w:t>Appendix 1</w:t>
      </w:r>
    </w:p>
    <w:p w14:paraId="3CA546E4" w14:textId="77777777" w:rsidR="005C6376" w:rsidRDefault="005C6376" w:rsidP="005C6376">
      <w:r>
        <w:rPr>
          <w:b/>
          <w:noProof/>
          <w:sz w:val="32"/>
          <w:lang w:eastAsia="ja-JP"/>
        </w:rPr>
        <w:drawing>
          <wp:inline distT="0" distB="0" distL="0" distR="0" wp14:anchorId="5092FC2D" wp14:editId="31E11E7E">
            <wp:extent cx="7733030" cy="5799773"/>
            <wp:effectExtent l="0" t="4763"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113511_10153200243603061_4631068287388685756_o.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733030" cy="5799773"/>
                    </a:xfrm>
                    <a:prstGeom prst="rect">
                      <a:avLst/>
                    </a:prstGeom>
                  </pic:spPr>
                </pic:pic>
              </a:graphicData>
            </a:graphic>
          </wp:inline>
        </w:drawing>
      </w:r>
    </w:p>
    <w:p w14:paraId="2B9D7F42" w14:textId="77777777" w:rsidR="00F740F2" w:rsidRPr="00062F2D" w:rsidRDefault="00BA2FF9" w:rsidP="005C6376">
      <w:pPr>
        <w:rPr>
          <w:b/>
          <w:sz w:val="32"/>
        </w:rPr>
      </w:pPr>
      <w:r>
        <w:rPr>
          <w:b/>
          <w:noProof/>
          <w:sz w:val="32"/>
          <w:lang w:eastAsia="ja-JP"/>
        </w:rPr>
        <w:lastRenderedPageBreak/>
        <w:drawing>
          <wp:inline distT="0" distB="0" distL="0" distR="0" wp14:anchorId="245BA0F1" wp14:editId="6A39F6DE">
            <wp:extent cx="5422899" cy="406717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0945702_10153200243363061_5852173909016950000_o.jpg"/>
                    <pic:cNvPicPr/>
                  </pic:nvPicPr>
                  <pic:blipFill>
                    <a:blip r:embed="rId12">
                      <a:extLst>
                        <a:ext uri="{28A0092B-C50C-407E-A947-70E740481C1C}">
                          <a14:useLocalDpi xmlns:a14="http://schemas.microsoft.com/office/drawing/2010/main" val="0"/>
                        </a:ext>
                      </a:extLst>
                    </a:blip>
                    <a:stretch>
                      <a:fillRect/>
                    </a:stretch>
                  </pic:blipFill>
                  <pic:spPr>
                    <a:xfrm>
                      <a:off x="0" y="0"/>
                      <a:ext cx="5431107" cy="4073331"/>
                    </a:xfrm>
                    <a:prstGeom prst="rect">
                      <a:avLst/>
                    </a:prstGeom>
                  </pic:spPr>
                </pic:pic>
              </a:graphicData>
            </a:graphic>
          </wp:inline>
        </w:drawing>
      </w:r>
      <w:r>
        <w:rPr>
          <w:b/>
          <w:noProof/>
          <w:sz w:val="32"/>
          <w:lang w:eastAsia="ja-JP"/>
        </w:rPr>
        <w:drawing>
          <wp:inline distT="0" distB="0" distL="0" distR="0" wp14:anchorId="4CC0A120" wp14:editId="14F239D8">
            <wp:extent cx="4064318" cy="5419090"/>
            <wp:effectExtent l="8255" t="0" r="190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1224602_10153200243558061_5320748378593412401_o.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4071846" cy="5429127"/>
                    </a:xfrm>
                    <a:prstGeom prst="rect">
                      <a:avLst/>
                    </a:prstGeom>
                  </pic:spPr>
                </pic:pic>
              </a:graphicData>
            </a:graphic>
          </wp:inline>
        </w:drawing>
      </w:r>
      <w:r>
        <w:rPr>
          <w:b/>
          <w:noProof/>
          <w:sz w:val="32"/>
          <w:lang w:eastAsia="ja-JP"/>
        </w:rPr>
        <w:lastRenderedPageBreak/>
        <w:drawing>
          <wp:inline distT="0" distB="0" distL="0" distR="0" wp14:anchorId="2BA1D88E" wp14:editId="7AFD8531">
            <wp:extent cx="5410200" cy="40576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2045563_10153200243343061_4969190224107601404_o.jpg"/>
                    <pic:cNvPicPr/>
                  </pic:nvPicPr>
                  <pic:blipFill>
                    <a:blip r:embed="rId14">
                      <a:extLst>
                        <a:ext uri="{28A0092B-C50C-407E-A947-70E740481C1C}">
                          <a14:useLocalDpi xmlns:a14="http://schemas.microsoft.com/office/drawing/2010/main" val="0"/>
                        </a:ext>
                      </a:extLst>
                    </a:blip>
                    <a:stretch>
                      <a:fillRect/>
                    </a:stretch>
                  </pic:blipFill>
                  <pic:spPr>
                    <a:xfrm>
                      <a:off x="0" y="0"/>
                      <a:ext cx="5420912" cy="4065685"/>
                    </a:xfrm>
                    <a:prstGeom prst="rect">
                      <a:avLst/>
                    </a:prstGeom>
                  </pic:spPr>
                </pic:pic>
              </a:graphicData>
            </a:graphic>
          </wp:inline>
        </w:drawing>
      </w:r>
      <w:r>
        <w:rPr>
          <w:b/>
          <w:noProof/>
          <w:sz w:val="32"/>
          <w:lang w:eastAsia="ja-JP"/>
        </w:rPr>
        <w:drawing>
          <wp:inline distT="0" distB="0" distL="0" distR="0" wp14:anchorId="6AEB9F2F" wp14:editId="6C46CDF9">
            <wp:extent cx="4051776" cy="5402367"/>
            <wp:effectExtent l="0" t="8573"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068598_10153200243468061_4357638618544866623_o.jp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4059753" cy="5413003"/>
                    </a:xfrm>
                    <a:prstGeom prst="rect">
                      <a:avLst/>
                    </a:prstGeom>
                  </pic:spPr>
                </pic:pic>
              </a:graphicData>
            </a:graphic>
          </wp:inline>
        </w:drawing>
      </w:r>
      <w:r>
        <w:rPr>
          <w:b/>
          <w:noProof/>
          <w:sz w:val="32"/>
          <w:lang w:eastAsia="ja-JP"/>
        </w:rPr>
        <w:lastRenderedPageBreak/>
        <w:drawing>
          <wp:inline distT="0" distB="0" distL="0" distR="0" wp14:anchorId="7358CC0E" wp14:editId="30992601">
            <wp:extent cx="5400675" cy="4050505"/>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2094775_10153200243573061_2885348957088430177_o.jpg"/>
                    <pic:cNvPicPr/>
                  </pic:nvPicPr>
                  <pic:blipFill>
                    <a:blip r:embed="rId16">
                      <a:extLst>
                        <a:ext uri="{28A0092B-C50C-407E-A947-70E740481C1C}">
                          <a14:useLocalDpi xmlns:a14="http://schemas.microsoft.com/office/drawing/2010/main" val="0"/>
                        </a:ext>
                      </a:extLst>
                    </a:blip>
                    <a:stretch>
                      <a:fillRect/>
                    </a:stretch>
                  </pic:blipFill>
                  <pic:spPr>
                    <a:xfrm>
                      <a:off x="0" y="0"/>
                      <a:ext cx="5414806" cy="4061103"/>
                    </a:xfrm>
                    <a:prstGeom prst="rect">
                      <a:avLst/>
                    </a:prstGeom>
                  </pic:spPr>
                </pic:pic>
              </a:graphicData>
            </a:graphic>
          </wp:inline>
        </w:drawing>
      </w:r>
      <w:r>
        <w:rPr>
          <w:b/>
          <w:noProof/>
          <w:sz w:val="32"/>
          <w:lang w:eastAsia="ja-JP"/>
        </w:rPr>
        <w:drawing>
          <wp:inline distT="0" distB="0" distL="0" distR="0" wp14:anchorId="7E53C402" wp14:editId="6E938426">
            <wp:extent cx="5400675" cy="4050506"/>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2109974_10153200243393061_4537863253706637705_o.jpg"/>
                    <pic:cNvPicPr/>
                  </pic:nvPicPr>
                  <pic:blipFill>
                    <a:blip r:embed="rId17">
                      <a:extLst>
                        <a:ext uri="{28A0092B-C50C-407E-A947-70E740481C1C}">
                          <a14:useLocalDpi xmlns:a14="http://schemas.microsoft.com/office/drawing/2010/main" val="0"/>
                        </a:ext>
                      </a:extLst>
                    </a:blip>
                    <a:stretch>
                      <a:fillRect/>
                    </a:stretch>
                  </pic:blipFill>
                  <pic:spPr>
                    <a:xfrm>
                      <a:off x="0" y="0"/>
                      <a:ext cx="5403579" cy="4052684"/>
                    </a:xfrm>
                    <a:prstGeom prst="rect">
                      <a:avLst/>
                    </a:prstGeom>
                  </pic:spPr>
                </pic:pic>
              </a:graphicData>
            </a:graphic>
          </wp:inline>
        </w:drawing>
      </w:r>
      <w:r>
        <w:rPr>
          <w:b/>
          <w:noProof/>
          <w:sz w:val="32"/>
          <w:lang w:eastAsia="ja-JP"/>
        </w:rPr>
        <w:lastRenderedPageBreak/>
        <w:drawing>
          <wp:inline distT="0" distB="0" distL="0" distR="0" wp14:anchorId="2C4196B9" wp14:editId="6B4006DA">
            <wp:extent cx="4041245" cy="5388326"/>
            <wp:effectExtent l="0" t="6668"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140188_10153200243498061_2278041801948637084_o.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4050279" cy="5400372"/>
                    </a:xfrm>
                    <a:prstGeom prst="rect">
                      <a:avLst/>
                    </a:prstGeom>
                  </pic:spPr>
                </pic:pic>
              </a:graphicData>
            </a:graphic>
          </wp:inline>
        </w:drawing>
      </w:r>
      <w:r>
        <w:rPr>
          <w:b/>
          <w:noProof/>
          <w:sz w:val="32"/>
          <w:lang w:eastAsia="ja-JP"/>
        </w:rPr>
        <w:drawing>
          <wp:inline distT="0" distB="0" distL="0" distR="0" wp14:anchorId="1253DC9F" wp14:editId="36438A51">
            <wp:extent cx="5381625" cy="403622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2141096_10153200243453061_6061849631811900138_o.jpg"/>
                    <pic:cNvPicPr/>
                  </pic:nvPicPr>
                  <pic:blipFill>
                    <a:blip r:embed="rId19">
                      <a:extLst>
                        <a:ext uri="{28A0092B-C50C-407E-A947-70E740481C1C}">
                          <a14:useLocalDpi xmlns:a14="http://schemas.microsoft.com/office/drawing/2010/main" val="0"/>
                        </a:ext>
                      </a:extLst>
                    </a:blip>
                    <a:stretch>
                      <a:fillRect/>
                    </a:stretch>
                  </pic:blipFill>
                  <pic:spPr>
                    <a:xfrm>
                      <a:off x="0" y="0"/>
                      <a:ext cx="5390772" cy="4043080"/>
                    </a:xfrm>
                    <a:prstGeom prst="rect">
                      <a:avLst/>
                    </a:prstGeom>
                  </pic:spPr>
                </pic:pic>
              </a:graphicData>
            </a:graphic>
          </wp:inline>
        </w:drawing>
      </w:r>
    </w:p>
    <w:sectPr w:rsidR="00F740F2" w:rsidRPr="00062F2D" w:rsidSect="001553D7">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3" w:author="Jamie Birch" w:date="2016-01-13T19:00:00Z" w:initials="JB">
    <w:p w14:paraId="7387875A" w14:textId="1F2AAF15" w:rsidR="002838C2" w:rsidRDefault="002838C2">
      <w:pPr>
        <w:pStyle w:val="CommentText"/>
      </w:pPr>
      <w:r>
        <w:rPr>
          <w:rStyle w:val="CommentReference"/>
        </w:rPr>
        <w:annotationRef/>
      </w:r>
      <w:r>
        <w:rPr>
          <w:rStyle w:val="CommentReference"/>
        </w:rPr>
        <w:t>Don’t think it follows that parents knowing about what’s on their kids’ curriculum would influence their enthusiasm/motivation to learn programming.</w:t>
      </w:r>
    </w:p>
  </w:comment>
  <w:comment w:id="338" w:author="Jamie Birch" w:date="2016-01-13T19:02:00Z" w:initials="JB">
    <w:p w14:paraId="6BD47168" w14:textId="7E660355" w:rsidR="002838C2" w:rsidRDefault="002838C2">
      <w:pPr>
        <w:pStyle w:val="CommentText"/>
      </w:pPr>
      <w:r>
        <w:rPr>
          <w:rStyle w:val="CommentReference"/>
        </w:rPr>
        <w:annotationRef/>
      </w:r>
      <w:r>
        <w:t>Citation needed for this</w:t>
      </w:r>
    </w:p>
  </w:comment>
  <w:comment w:id="410" w:author="Jamie Birch" w:date="2016-01-13T19:02:00Z" w:initials="JB">
    <w:p w14:paraId="2A9ADECC" w14:textId="4C0E41C1" w:rsidR="002838C2" w:rsidRDefault="002838C2">
      <w:pPr>
        <w:pStyle w:val="CommentText"/>
      </w:pPr>
      <w:r>
        <w:rPr>
          <w:rStyle w:val="CommentReference"/>
        </w:rPr>
        <w:annotationRef/>
      </w:r>
      <w:r>
        <w:t>Is the plan to have a detailed discussion and SWOT analysis, as with this Text Adventure Game, for every single concept? Should we do this, if we could write no more than that which would enable each to squeeze into single pages (except perhaps for this one, which shares room with some necessary section titles), it would become easier to read when marking.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87875A" w15:done="0"/>
  <w15:commentEx w15:paraId="6BD47168" w15:done="0"/>
  <w15:commentEx w15:paraId="2A9ADE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68615" w14:textId="77777777" w:rsidR="002838C2" w:rsidRDefault="002838C2" w:rsidP="008048C6">
      <w:pPr>
        <w:spacing w:after="0" w:line="240" w:lineRule="auto"/>
      </w:pPr>
      <w:r>
        <w:separator/>
      </w:r>
    </w:p>
  </w:endnote>
  <w:endnote w:type="continuationSeparator" w:id="0">
    <w:p w14:paraId="1A57365C" w14:textId="77777777" w:rsidR="002838C2" w:rsidRDefault="002838C2" w:rsidP="008048C6">
      <w:pPr>
        <w:spacing w:after="0" w:line="240" w:lineRule="auto"/>
      </w:pPr>
      <w:r>
        <w:continuationSeparator/>
      </w:r>
    </w:p>
  </w:endnote>
  <w:endnote w:type="continuationNotice" w:id="1">
    <w:p w14:paraId="4202E7E2" w14:textId="77777777" w:rsidR="002838C2" w:rsidRDefault="002838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Impact">
    <w:panose1 w:val="020B0806030902050204"/>
    <w:charset w:val="00"/>
    <w:family w:val="auto"/>
    <w:pitch w:val="variable"/>
    <w:sig w:usb0="00000287" w:usb1="00000000" w:usb2="00000000" w:usb3="00000000" w:csb0="0000009F" w:csb1="00000000"/>
  </w:font>
  <w:font w:name="メイリオ">
    <w:charset w:val="80"/>
    <w:family w:val="auto"/>
    <w:pitch w:val="variable"/>
    <w:sig w:usb0="E00002FF" w:usb1="6AC7FFFF" w:usb2="08000012" w:usb3="00000000" w:csb0="0002009F" w:csb1="00000000"/>
  </w:font>
  <w:font w:name="Calibri,T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2838C2" w14:paraId="3E1E1CAE" w14:textId="77777777" w:rsidTr="6398C129">
      <w:trPr>
        <w:ins w:id="1012" w:author="來賓" w:date="2016-01-14T12:01:00Z"/>
      </w:trPr>
      <w:tc>
        <w:tcPr>
          <w:tcW w:w="3120" w:type="dxa"/>
        </w:tcPr>
        <w:p w14:paraId="23540A44" w14:textId="05DCF5D7" w:rsidR="002838C2" w:rsidRDefault="002838C2">
          <w:pPr>
            <w:pStyle w:val="Header"/>
            <w:ind w:left="-115"/>
            <w:rPr>
              <w:ins w:id="1013" w:author="來賓" w:date="2016-01-14T12:01:00Z"/>
            </w:rPr>
            <w:pPrChange w:id="1014" w:author="來賓" w:date="2016-01-14T12:01:00Z">
              <w:pPr/>
            </w:pPrChange>
          </w:pPr>
        </w:p>
      </w:tc>
      <w:tc>
        <w:tcPr>
          <w:tcW w:w="3120" w:type="dxa"/>
        </w:tcPr>
        <w:p w14:paraId="03D4D460" w14:textId="738F3AE2" w:rsidR="002838C2" w:rsidRDefault="002838C2">
          <w:pPr>
            <w:pStyle w:val="Header"/>
            <w:jc w:val="center"/>
            <w:rPr>
              <w:ins w:id="1015" w:author="來賓" w:date="2016-01-14T12:01:00Z"/>
            </w:rPr>
            <w:pPrChange w:id="1016" w:author="來賓" w:date="2016-01-14T12:01:00Z">
              <w:pPr/>
            </w:pPrChange>
          </w:pPr>
        </w:p>
      </w:tc>
      <w:tc>
        <w:tcPr>
          <w:tcW w:w="3120" w:type="dxa"/>
        </w:tcPr>
        <w:p w14:paraId="6D069C31" w14:textId="48AAED7D" w:rsidR="002838C2" w:rsidRDefault="002838C2">
          <w:pPr>
            <w:pStyle w:val="Header"/>
            <w:ind w:right="-115"/>
            <w:jc w:val="right"/>
            <w:rPr>
              <w:ins w:id="1017" w:author="來賓" w:date="2016-01-14T12:01:00Z"/>
            </w:rPr>
            <w:pPrChange w:id="1018" w:author="來賓" w:date="2016-01-14T12:01:00Z">
              <w:pPr/>
            </w:pPrChange>
          </w:pPr>
        </w:p>
      </w:tc>
    </w:tr>
  </w:tbl>
  <w:p w14:paraId="62376E8D" w14:textId="275A6389" w:rsidR="002838C2" w:rsidRDefault="002838C2">
    <w:pPr>
      <w:pStyle w:val="Footer"/>
      <w:pPrChange w:id="1019" w:author="來賓" w:date="2016-01-14T12:01:00Z">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35772" w14:textId="77777777" w:rsidR="002838C2" w:rsidRDefault="002838C2" w:rsidP="008048C6">
      <w:pPr>
        <w:spacing w:after="0" w:line="240" w:lineRule="auto"/>
      </w:pPr>
      <w:r>
        <w:separator/>
      </w:r>
    </w:p>
  </w:footnote>
  <w:footnote w:type="continuationSeparator" w:id="0">
    <w:p w14:paraId="2D849A9A" w14:textId="77777777" w:rsidR="002838C2" w:rsidRDefault="002838C2" w:rsidP="008048C6">
      <w:pPr>
        <w:spacing w:after="0" w:line="240" w:lineRule="auto"/>
      </w:pPr>
      <w:r>
        <w:continuationSeparator/>
      </w:r>
    </w:p>
  </w:footnote>
  <w:footnote w:type="continuationNotice" w:id="1">
    <w:p w14:paraId="50F94472" w14:textId="77777777" w:rsidR="002838C2" w:rsidRDefault="002838C2">
      <w:pPr>
        <w:spacing w:after="0" w:line="240" w:lineRule="auto"/>
      </w:pPr>
    </w:p>
  </w:footnote>
  <w:footnote w:id="2">
    <w:p w14:paraId="55AF8BBF" w14:textId="77777777" w:rsidR="002838C2" w:rsidRDefault="002838C2">
      <w:pPr>
        <w:pStyle w:val="FootnoteText"/>
      </w:pPr>
      <w:r>
        <w:rPr>
          <w:rStyle w:val="FootnoteReference"/>
        </w:rPr>
        <w:footnoteRef/>
      </w:r>
      <w:r>
        <w:t xml:space="preserve"> </w:t>
      </w:r>
      <w:r w:rsidRPr="00A419E7">
        <w:t>https://www.nesta.org.uk/sites/default/files/the_legacy_of_bbc_micro.pdf</w:t>
      </w:r>
    </w:p>
  </w:footnote>
  <w:footnote w:id="3">
    <w:p w14:paraId="4A9107E3" w14:textId="77777777" w:rsidR="002838C2" w:rsidRDefault="002838C2">
      <w:pPr>
        <w:pStyle w:val="FootnoteText"/>
      </w:pPr>
      <w:r>
        <w:rPr>
          <w:rStyle w:val="FootnoteReference"/>
        </w:rPr>
        <w:footnoteRef/>
      </w:r>
      <w:r>
        <w:t xml:space="preserve"> </w:t>
      </w:r>
      <w:r w:rsidRPr="002911B1">
        <w:t>http://www.ebuyer.com/blog/2015/07/can-the-bbcs-micro-bit-inspire-a-generation/</w:t>
      </w:r>
    </w:p>
  </w:footnote>
  <w:footnote w:id="4">
    <w:p w14:paraId="38E85FB7" w14:textId="77777777" w:rsidR="002838C2" w:rsidRDefault="002838C2">
      <w:pPr>
        <w:pStyle w:val="FootnoteText"/>
      </w:pPr>
      <w:r>
        <w:rPr>
          <w:rStyle w:val="FootnoteReference"/>
        </w:rPr>
        <w:footnoteRef/>
      </w:r>
      <w:r>
        <w:t xml:space="preserve"> </w:t>
      </w:r>
      <w:r w:rsidRPr="004927A4">
        <w:t>http://www.theguardian.com/media/interactive/2011/aug/26/eric-schmidt-mactaggart-lecture-full-text</w:t>
      </w:r>
    </w:p>
  </w:footnote>
  <w:footnote w:id="5">
    <w:p w14:paraId="45ACB790" w14:textId="77777777" w:rsidR="002838C2" w:rsidRDefault="002838C2">
      <w:pPr>
        <w:pStyle w:val="FootnoteText"/>
      </w:pPr>
      <w:r>
        <w:rPr>
          <w:rStyle w:val="FootnoteReference"/>
        </w:rPr>
        <w:footnoteRef/>
      </w:r>
      <w:r>
        <w:t xml:space="preserve"> </w:t>
      </w:r>
      <w:r w:rsidRPr="00BA53B3">
        <w:t>http://www.bbc.co.uk/iplayer/episode/b03k6ypz/the-joy-of-logic</w:t>
      </w:r>
    </w:p>
  </w:footnote>
  <w:footnote w:id="6">
    <w:p w14:paraId="0E0ADF1D" w14:textId="77777777" w:rsidR="002838C2" w:rsidRDefault="002838C2">
      <w:pPr>
        <w:pStyle w:val="FootnoteText"/>
      </w:pPr>
      <w:r>
        <w:rPr>
          <w:rStyle w:val="FootnoteReference"/>
        </w:rPr>
        <w:footnoteRef/>
      </w:r>
      <w:r>
        <w:t xml:space="preserve"> </w:t>
      </w:r>
      <w:r w:rsidRPr="00BA53B3">
        <w:t>http://www.bbc.co.uk/programmes/p030s6b3</w:t>
      </w:r>
    </w:p>
  </w:footnote>
  <w:footnote w:id="7">
    <w:p w14:paraId="28F4D2EF" w14:textId="77777777" w:rsidR="002838C2" w:rsidDel="1E86BD21" w:rsidRDefault="002838C2">
      <w:pPr>
        <w:pStyle w:val="FootnoteText"/>
        <w:rPr>
          <w:ins w:id="836" w:author="來賓" w:date="2016-01-14T11:56:00Z"/>
          <w:del w:id="837" w:author="來賓" w:date="2016-01-14T11:57:00Z"/>
        </w:rPr>
        <w:pPrChange w:id="838" w:author="來賓" w:date="2016-01-14T11:56:00Z">
          <w:pPr/>
        </w:pPrChange>
      </w:pPr>
      <w:del w:id="839" w:author="來賓" w:date="2016-01-14T11:57:00Z">
        <w:r w:rsidRPr="7978F321" w:rsidDel="1E86BD21">
          <w:rPr>
            <w:rStyle w:val="FootnoteReference"/>
            <w:rPrChange w:id="840" w:author="來賓" w:date="2016-01-14T11:56:00Z">
              <w:rPr/>
            </w:rPrChange>
          </w:rPr>
          <w:footnoteRef/>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2838C2" w14:paraId="446227B8" w14:textId="77777777" w:rsidTr="6398C129">
      <w:trPr>
        <w:ins w:id="1004" w:author="來賓" w:date="2016-01-14T12:01:00Z"/>
      </w:trPr>
      <w:tc>
        <w:tcPr>
          <w:tcW w:w="3120" w:type="dxa"/>
        </w:tcPr>
        <w:p w14:paraId="791D5F19" w14:textId="7619538C" w:rsidR="002838C2" w:rsidRDefault="002838C2">
          <w:pPr>
            <w:pStyle w:val="Header"/>
            <w:ind w:left="-115"/>
            <w:rPr>
              <w:ins w:id="1005" w:author="來賓" w:date="2016-01-14T12:01:00Z"/>
            </w:rPr>
            <w:pPrChange w:id="1006" w:author="來賓" w:date="2016-01-14T12:01:00Z">
              <w:pPr/>
            </w:pPrChange>
          </w:pPr>
        </w:p>
      </w:tc>
      <w:tc>
        <w:tcPr>
          <w:tcW w:w="3120" w:type="dxa"/>
        </w:tcPr>
        <w:p w14:paraId="63F43BDF" w14:textId="121F9C34" w:rsidR="002838C2" w:rsidRDefault="002838C2">
          <w:pPr>
            <w:pStyle w:val="Header"/>
            <w:jc w:val="center"/>
            <w:rPr>
              <w:ins w:id="1007" w:author="來賓" w:date="2016-01-14T12:01:00Z"/>
            </w:rPr>
            <w:pPrChange w:id="1008" w:author="來賓" w:date="2016-01-14T12:01:00Z">
              <w:pPr/>
            </w:pPrChange>
          </w:pPr>
        </w:p>
      </w:tc>
      <w:tc>
        <w:tcPr>
          <w:tcW w:w="3120" w:type="dxa"/>
        </w:tcPr>
        <w:p w14:paraId="1B5D3019" w14:textId="64E60D7B" w:rsidR="002838C2" w:rsidRDefault="002838C2">
          <w:pPr>
            <w:pStyle w:val="Header"/>
            <w:ind w:right="-115"/>
            <w:jc w:val="right"/>
            <w:rPr>
              <w:ins w:id="1009" w:author="來賓" w:date="2016-01-14T12:01:00Z"/>
            </w:rPr>
            <w:pPrChange w:id="1010" w:author="來賓" w:date="2016-01-14T12:01:00Z">
              <w:pPr/>
            </w:pPrChange>
          </w:pPr>
        </w:p>
      </w:tc>
    </w:tr>
  </w:tbl>
  <w:p w14:paraId="61B25755" w14:textId="424555C6" w:rsidR="002838C2" w:rsidRDefault="002838C2">
    <w:pPr>
      <w:pStyle w:val="Header"/>
      <w:pPrChange w:id="1011" w:author="來賓" w:date="2016-01-14T12:01:00Z">
        <w:pPr/>
      </w:pPrChang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A6E"/>
    <w:multiLevelType w:val="hybridMultilevel"/>
    <w:tmpl w:val="8C4A7ABA"/>
    <w:lvl w:ilvl="0" w:tplc="B30202F8">
      <w:start w:val="1"/>
      <w:numFmt w:val="bullet"/>
      <w:lvlText w:val=""/>
      <w:lvlJc w:val="left"/>
      <w:pPr>
        <w:ind w:left="720" w:hanging="360"/>
      </w:pPr>
      <w:rPr>
        <w:rFonts w:ascii="Symbol" w:hAnsi="Symbol" w:hint="default"/>
      </w:rPr>
    </w:lvl>
    <w:lvl w:ilvl="1" w:tplc="3FC61086">
      <w:start w:val="1"/>
      <w:numFmt w:val="bullet"/>
      <w:lvlText w:val="o"/>
      <w:lvlJc w:val="left"/>
      <w:pPr>
        <w:ind w:left="1440" w:hanging="360"/>
      </w:pPr>
      <w:rPr>
        <w:rFonts w:ascii="Courier New" w:hAnsi="Courier New" w:hint="default"/>
      </w:rPr>
    </w:lvl>
    <w:lvl w:ilvl="2" w:tplc="67A81214">
      <w:start w:val="1"/>
      <w:numFmt w:val="bullet"/>
      <w:lvlText w:val=""/>
      <w:lvlJc w:val="left"/>
      <w:pPr>
        <w:ind w:left="2160" w:hanging="360"/>
      </w:pPr>
      <w:rPr>
        <w:rFonts w:ascii="Wingdings" w:hAnsi="Wingdings" w:hint="default"/>
      </w:rPr>
    </w:lvl>
    <w:lvl w:ilvl="3" w:tplc="E4067FB0">
      <w:start w:val="1"/>
      <w:numFmt w:val="bullet"/>
      <w:lvlText w:val=""/>
      <w:lvlJc w:val="left"/>
      <w:pPr>
        <w:ind w:left="2880" w:hanging="360"/>
      </w:pPr>
      <w:rPr>
        <w:rFonts w:ascii="Symbol" w:hAnsi="Symbol" w:hint="default"/>
      </w:rPr>
    </w:lvl>
    <w:lvl w:ilvl="4" w:tplc="289A224C">
      <w:start w:val="1"/>
      <w:numFmt w:val="bullet"/>
      <w:lvlText w:val="o"/>
      <w:lvlJc w:val="left"/>
      <w:pPr>
        <w:ind w:left="3600" w:hanging="360"/>
      </w:pPr>
      <w:rPr>
        <w:rFonts w:ascii="Courier New" w:hAnsi="Courier New" w:hint="default"/>
      </w:rPr>
    </w:lvl>
    <w:lvl w:ilvl="5" w:tplc="21506C9E">
      <w:start w:val="1"/>
      <w:numFmt w:val="bullet"/>
      <w:lvlText w:val=""/>
      <w:lvlJc w:val="left"/>
      <w:pPr>
        <w:ind w:left="4320" w:hanging="360"/>
      </w:pPr>
      <w:rPr>
        <w:rFonts w:ascii="Wingdings" w:hAnsi="Wingdings" w:hint="default"/>
      </w:rPr>
    </w:lvl>
    <w:lvl w:ilvl="6" w:tplc="88769016">
      <w:start w:val="1"/>
      <w:numFmt w:val="bullet"/>
      <w:lvlText w:val=""/>
      <w:lvlJc w:val="left"/>
      <w:pPr>
        <w:ind w:left="5040" w:hanging="360"/>
      </w:pPr>
      <w:rPr>
        <w:rFonts w:ascii="Symbol" w:hAnsi="Symbol" w:hint="default"/>
      </w:rPr>
    </w:lvl>
    <w:lvl w:ilvl="7" w:tplc="13C2419A">
      <w:start w:val="1"/>
      <w:numFmt w:val="bullet"/>
      <w:lvlText w:val="o"/>
      <w:lvlJc w:val="left"/>
      <w:pPr>
        <w:ind w:left="5760" w:hanging="360"/>
      </w:pPr>
      <w:rPr>
        <w:rFonts w:ascii="Courier New" w:hAnsi="Courier New" w:hint="default"/>
      </w:rPr>
    </w:lvl>
    <w:lvl w:ilvl="8" w:tplc="0ADAC186">
      <w:start w:val="1"/>
      <w:numFmt w:val="bullet"/>
      <w:lvlText w:val=""/>
      <w:lvlJc w:val="left"/>
      <w:pPr>
        <w:ind w:left="6480" w:hanging="360"/>
      </w:pPr>
      <w:rPr>
        <w:rFonts w:ascii="Wingdings" w:hAnsi="Wingdings" w:hint="default"/>
      </w:rPr>
    </w:lvl>
  </w:abstractNum>
  <w:abstractNum w:abstractNumId="1">
    <w:nsid w:val="00B37FB6"/>
    <w:multiLevelType w:val="hybridMultilevel"/>
    <w:tmpl w:val="56125462"/>
    <w:lvl w:ilvl="0" w:tplc="B48E52F2">
      <w:start w:val="1"/>
      <w:numFmt w:val="bullet"/>
      <w:lvlText w:val=""/>
      <w:lvlJc w:val="left"/>
      <w:pPr>
        <w:ind w:left="720" w:hanging="360"/>
      </w:pPr>
      <w:rPr>
        <w:rFonts w:ascii="Symbol" w:hAnsi="Symbol" w:hint="default"/>
      </w:rPr>
    </w:lvl>
    <w:lvl w:ilvl="1" w:tplc="9E743D7A">
      <w:start w:val="1"/>
      <w:numFmt w:val="bullet"/>
      <w:lvlText w:val="o"/>
      <w:lvlJc w:val="left"/>
      <w:pPr>
        <w:ind w:left="1440" w:hanging="360"/>
      </w:pPr>
      <w:rPr>
        <w:rFonts w:ascii="Courier New" w:hAnsi="Courier New" w:hint="default"/>
      </w:rPr>
    </w:lvl>
    <w:lvl w:ilvl="2" w:tplc="DCA065DC">
      <w:start w:val="1"/>
      <w:numFmt w:val="bullet"/>
      <w:lvlText w:val=""/>
      <w:lvlJc w:val="left"/>
      <w:pPr>
        <w:ind w:left="2160" w:hanging="360"/>
      </w:pPr>
      <w:rPr>
        <w:rFonts w:ascii="Wingdings" w:hAnsi="Wingdings" w:hint="default"/>
      </w:rPr>
    </w:lvl>
    <w:lvl w:ilvl="3" w:tplc="4302F54A">
      <w:start w:val="1"/>
      <w:numFmt w:val="bullet"/>
      <w:lvlText w:val=""/>
      <w:lvlJc w:val="left"/>
      <w:pPr>
        <w:ind w:left="2880" w:hanging="360"/>
      </w:pPr>
      <w:rPr>
        <w:rFonts w:ascii="Symbol" w:hAnsi="Symbol" w:hint="default"/>
      </w:rPr>
    </w:lvl>
    <w:lvl w:ilvl="4" w:tplc="D0EEDD62">
      <w:start w:val="1"/>
      <w:numFmt w:val="bullet"/>
      <w:lvlText w:val="o"/>
      <w:lvlJc w:val="left"/>
      <w:pPr>
        <w:ind w:left="3600" w:hanging="360"/>
      </w:pPr>
      <w:rPr>
        <w:rFonts w:ascii="Courier New" w:hAnsi="Courier New" w:hint="default"/>
      </w:rPr>
    </w:lvl>
    <w:lvl w:ilvl="5" w:tplc="A25C1C72">
      <w:start w:val="1"/>
      <w:numFmt w:val="bullet"/>
      <w:lvlText w:val=""/>
      <w:lvlJc w:val="left"/>
      <w:pPr>
        <w:ind w:left="4320" w:hanging="360"/>
      </w:pPr>
      <w:rPr>
        <w:rFonts w:ascii="Wingdings" w:hAnsi="Wingdings" w:hint="default"/>
      </w:rPr>
    </w:lvl>
    <w:lvl w:ilvl="6" w:tplc="9230C8C0">
      <w:start w:val="1"/>
      <w:numFmt w:val="bullet"/>
      <w:lvlText w:val=""/>
      <w:lvlJc w:val="left"/>
      <w:pPr>
        <w:ind w:left="5040" w:hanging="360"/>
      </w:pPr>
      <w:rPr>
        <w:rFonts w:ascii="Symbol" w:hAnsi="Symbol" w:hint="default"/>
      </w:rPr>
    </w:lvl>
    <w:lvl w:ilvl="7" w:tplc="2868A7E6">
      <w:start w:val="1"/>
      <w:numFmt w:val="bullet"/>
      <w:lvlText w:val="o"/>
      <w:lvlJc w:val="left"/>
      <w:pPr>
        <w:ind w:left="5760" w:hanging="360"/>
      </w:pPr>
      <w:rPr>
        <w:rFonts w:ascii="Courier New" w:hAnsi="Courier New" w:hint="default"/>
      </w:rPr>
    </w:lvl>
    <w:lvl w:ilvl="8" w:tplc="AFC0CC38">
      <w:start w:val="1"/>
      <w:numFmt w:val="bullet"/>
      <w:lvlText w:val=""/>
      <w:lvlJc w:val="left"/>
      <w:pPr>
        <w:ind w:left="6480" w:hanging="360"/>
      </w:pPr>
      <w:rPr>
        <w:rFonts w:ascii="Wingdings" w:hAnsi="Wingdings" w:hint="default"/>
      </w:rPr>
    </w:lvl>
  </w:abstractNum>
  <w:abstractNum w:abstractNumId="2">
    <w:nsid w:val="01C04501"/>
    <w:multiLevelType w:val="hybridMultilevel"/>
    <w:tmpl w:val="0B948E4A"/>
    <w:lvl w:ilvl="0" w:tplc="34564FE0">
      <w:start w:val="1"/>
      <w:numFmt w:val="bullet"/>
      <w:lvlText w:val=""/>
      <w:lvlJc w:val="left"/>
      <w:pPr>
        <w:ind w:left="720" w:hanging="360"/>
      </w:pPr>
      <w:rPr>
        <w:rFonts w:ascii="Symbol" w:hAnsi="Symbol" w:hint="default"/>
      </w:rPr>
    </w:lvl>
    <w:lvl w:ilvl="1" w:tplc="9E4C7420">
      <w:start w:val="1"/>
      <w:numFmt w:val="bullet"/>
      <w:lvlText w:val="o"/>
      <w:lvlJc w:val="left"/>
      <w:pPr>
        <w:ind w:left="1440" w:hanging="360"/>
      </w:pPr>
      <w:rPr>
        <w:rFonts w:ascii="Courier New" w:hAnsi="Courier New" w:hint="default"/>
      </w:rPr>
    </w:lvl>
    <w:lvl w:ilvl="2" w:tplc="50589A58">
      <w:start w:val="1"/>
      <w:numFmt w:val="bullet"/>
      <w:lvlText w:val=""/>
      <w:lvlJc w:val="left"/>
      <w:pPr>
        <w:ind w:left="2160" w:hanging="360"/>
      </w:pPr>
      <w:rPr>
        <w:rFonts w:ascii="Wingdings" w:hAnsi="Wingdings" w:hint="default"/>
      </w:rPr>
    </w:lvl>
    <w:lvl w:ilvl="3" w:tplc="CA8E2222">
      <w:start w:val="1"/>
      <w:numFmt w:val="bullet"/>
      <w:lvlText w:val=""/>
      <w:lvlJc w:val="left"/>
      <w:pPr>
        <w:ind w:left="2880" w:hanging="360"/>
      </w:pPr>
      <w:rPr>
        <w:rFonts w:ascii="Symbol" w:hAnsi="Symbol" w:hint="default"/>
      </w:rPr>
    </w:lvl>
    <w:lvl w:ilvl="4" w:tplc="FF5877C4">
      <w:start w:val="1"/>
      <w:numFmt w:val="bullet"/>
      <w:lvlText w:val="o"/>
      <w:lvlJc w:val="left"/>
      <w:pPr>
        <w:ind w:left="3600" w:hanging="360"/>
      </w:pPr>
      <w:rPr>
        <w:rFonts w:ascii="Courier New" w:hAnsi="Courier New" w:hint="default"/>
      </w:rPr>
    </w:lvl>
    <w:lvl w:ilvl="5" w:tplc="24E81E50">
      <w:start w:val="1"/>
      <w:numFmt w:val="bullet"/>
      <w:lvlText w:val=""/>
      <w:lvlJc w:val="left"/>
      <w:pPr>
        <w:ind w:left="4320" w:hanging="360"/>
      </w:pPr>
      <w:rPr>
        <w:rFonts w:ascii="Wingdings" w:hAnsi="Wingdings" w:hint="default"/>
      </w:rPr>
    </w:lvl>
    <w:lvl w:ilvl="6" w:tplc="3BC6A99E">
      <w:start w:val="1"/>
      <w:numFmt w:val="bullet"/>
      <w:lvlText w:val=""/>
      <w:lvlJc w:val="left"/>
      <w:pPr>
        <w:ind w:left="5040" w:hanging="360"/>
      </w:pPr>
      <w:rPr>
        <w:rFonts w:ascii="Symbol" w:hAnsi="Symbol" w:hint="default"/>
      </w:rPr>
    </w:lvl>
    <w:lvl w:ilvl="7" w:tplc="A56216F4">
      <w:start w:val="1"/>
      <w:numFmt w:val="bullet"/>
      <w:lvlText w:val="o"/>
      <w:lvlJc w:val="left"/>
      <w:pPr>
        <w:ind w:left="5760" w:hanging="360"/>
      </w:pPr>
      <w:rPr>
        <w:rFonts w:ascii="Courier New" w:hAnsi="Courier New" w:hint="default"/>
      </w:rPr>
    </w:lvl>
    <w:lvl w:ilvl="8" w:tplc="DC740070">
      <w:start w:val="1"/>
      <w:numFmt w:val="bullet"/>
      <w:lvlText w:val=""/>
      <w:lvlJc w:val="left"/>
      <w:pPr>
        <w:ind w:left="6480" w:hanging="360"/>
      </w:pPr>
      <w:rPr>
        <w:rFonts w:ascii="Wingdings" w:hAnsi="Wingdings" w:hint="default"/>
      </w:rPr>
    </w:lvl>
  </w:abstractNum>
  <w:abstractNum w:abstractNumId="3">
    <w:nsid w:val="02477CFA"/>
    <w:multiLevelType w:val="multilevel"/>
    <w:tmpl w:val="B262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7030F"/>
    <w:multiLevelType w:val="multilevel"/>
    <w:tmpl w:val="20B89FF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F9576CD"/>
    <w:multiLevelType w:val="hybridMultilevel"/>
    <w:tmpl w:val="4380DD82"/>
    <w:lvl w:ilvl="0" w:tplc="D3EC8EC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5575C"/>
    <w:multiLevelType w:val="hybridMultilevel"/>
    <w:tmpl w:val="6C22F6B2"/>
    <w:lvl w:ilvl="0" w:tplc="FE1643FC">
      <w:start w:val="7"/>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197C9C"/>
    <w:multiLevelType w:val="hybridMultilevel"/>
    <w:tmpl w:val="8B8054FA"/>
    <w:lvl w:ilvl="0" w:tplc="5F98A074">
      <w:start w:val="1"/>
      <w:numFmt w:val="bullet"/>
      <w:lvlText w:val=""/>
      <w:lvlJc w:val="left"/>
      <w:pPr>
        <w:ind w:left="720" w:hanging="360"/>
      </w:pPr>
      <w:rPr>
        <w:rFonts w:ascii="Symbol" w:hAnsi="Symbol" w:hint="default"/>
      </w:rPr>
    </w:lvl>
    <w:lvl w:ilvl="1" w:tplc="FEBC08EE">
      <w:start w:val="1"/>
      <w:numFmt w:val="bullet"/>
      <w:lvlText w:val="o"/>
      <w:lvlJc w:val="left"/>
      <w:pPr>
        <w:ind w:left="1440" w:hanging="360"/>
      </w:pPr>
      <w:rPr>
        <w:rFonts w:ascii="Courier New" w:hAnsi="Courier New" w:hint="default"/>
      </w:rPr>
    </w:lvl>
    <w:lvl w:ilvl="2" w:tplc="FB3CB55E">
      <w:start w:val="1"/>
      <w:numFmt w:val="bullet"/>
      <w:lvlText w:val=""/>
      <w:lvlJc w:val="left"/>
      <w:pPr>
        <w:ind w:left="2160" w:hanging="360"/>
      </w:pPr>
      <w:rPr>
        <w:rFonts w:ascii="Wingdings" w:hAnsi="Wingdings" w:hint="default"/>
      </w:rPr>
    </w:lvl>
    <w:lvl w:ilvl="3" w:tplc="7CA405B6">
      <w:start w:val="1"/>
      <w:numFmt w:val="bullet"/>
      <w:lvlText w:val=""/>
      <w:lvlJc w:val="left"/>
      <w:pPr>
        <w:ind w:left="2880" w:hanging="360"/>
      </w:pPr>
      <w:rPr>
        <w:rFonts w:ascii="Symbol" w:hAnsi="Symbol" w:hint="default"/>
      </w:rPr>
    </w:lvl>
    <w:lvl w:ilvl="4" w:tplc="638C8CF0">
      <w:start w:val="1"/>
      <w:numFmt w:val="bullet"/>
      <w:lvlText w:val="o"/>
      <w:lvlJc w:val="left"/>
      <w:pPr>
        <w:ind w:left="3600" w:hanging="360"/>
      </w:pPr>
      <w:rPr>
        <w:rFonts w:ascii="Courier New" w:hAnsi="Courier New" w:hint="default"/>
      </w:rPr>
    </w:lvl>
    <w:lvl w:ilvl="5" w:tplc="6518A7F2">
      <w:start w:val="1"/>
      <w:numFmt w:val="bullet"/>
      <w:lvlText w:val=""/>
      <w:lvlJc w:val="left"/>
      <w:pPr>
        <w:ind w:left="4320" w:hanging="360"/>
      </w:pPr>
      <w:rPr>
        <w:rFonts w:ascii="Wingdings" w:hAnsi="Wingdings" w:hint="default"/>
      </w:rPr>
    </w:lvl>
    <w:lvl w:ilvl="6" w:tplc="57F84844">
      <w:start w:val="1"/>
      <w:numFmt w:val="bullet"/>
      <w:lvlText w:val=""/>
      <w:lvlJc w:val="left"/>
      <w:pPr>
        <w:ind w:left="5040" w:hanging="360"/>
      </w:pPr>
      <w:rPr>
        <w:rFonts w:ascii="Symbol" w:hAnsi="Symbol" w:hint="default"/>
      </w:rPr>
    </w:lvl>
    <w:lvl w:ilvl="7" w:tplc="CD24755A">
      <w:start w:val="1"/>
      <w:numFmt w:val="bullet"/>
      <w:lvlText w:val="o"/>
      <w:lvlJc w:val="left"/>
      <w:pPr>
        <w:ind w:left="5760" w:hanging="360"/>
      </w:pPr>
      <w:rPr>
        <w:rFonts w:ascii="Courier New" w:hAnsi="Courier New" w:hint="default"/>
      </w:rPr>
    </w:lvl>
    <w:lvl w:ilvl="8" w:tplc="9A3A2FC6">
      <w:start w:val="1"/>
      <w:numFmt w:val="bullet"/>
      <w:lvlText w:val=""/>
      <w:lvlJc w:val="left"/>
      <w:pPr>
        <w:ind w:left="6480" w:hanging="360"/>
      </w:pPr>
      <w:rPr>
        <w:rFonts w:ascii="Wingdings" w:hAnsi="Wingdings" w:hint="default"/>
      </w:rPr>
    </w:lvl>
  </w:abstractNum>
  <w:abstractNum w:abstractNumId="8">
    <w:nsid w:val="17F11F39"/>
    <w:multiLevelType w:val="hybridMultilevel"/>
    <w:tmpl w:val="1BA27AB4"/>
    <w:lvl w:ilvl="0" w:tplc="DB224FC8">
      <w:start w:val="1"/>
      <w:numFmt w:val="bullet"/>
      <w:lvlText w:val=""/>
      <w:lvlJc w:val="left"/>
      <w:pPr>
        <w:ind w:left="720" w:hanging="360"/>
      </w:pPr>
      <w:rPr>
        <w:rFonts w:ascii="Symbol" w:hAnsi="Symbol" w:hint="default"/>
      </w:rPr>
    </w:lvl>
    <w:lvl w:ilvl="1" w:tplc="22A21EEE">
      <w:start w:val="1"/>
      <w:numFmt w:val="bullet"/>
      <w:lvlText w:val="o"/>
      <w:lvlJc w:val="left"/>
      <w:pPr>
        <w:ind w:left="1440" w:hanging="360"/>
      </w:pPr>
      <w:rPr>
        <w:rFonts w:ascii="Courier New" w:hAnsi="Courier New" w:hint="default"/>
      </w:rPr>
    </w:lvl>
    <w:lvl w:ilvl="2" w:tplc="0620666E">
      <w:start w:val="1"/>
      <w:numFmt w:val="bullet"/>
      <w:lvlText w:val=""/>
      <w:lvlJc w:val="left"/>
      <w:pPr>
        <w:ind w:left="2160" w:hanging="360"/>
      </w:pPr>
      <w:rPr>
        <w:rFonts w:ascii="Wingdings" w:hAnsi="Wingdings" w:hint="default"/>
      </w:rPr>
    </w:lvl>
    <w:lvl w:ilvl="3" w:tplc="07BE5D1E">
      <w:start w:val="1"/>
      <w:numFmt w:val="bullet"/>
      <w:lvlText w:val=""/>
      <w:lvlJc w:val="left"/>
      <w:pPr>
        <w:ind w:left="2880" w:hanging="360"/>
      </w:pPr>
      <w:rPr>
        <w:rFonts w:ascii="Symbol" w:hAnsi="Symbol" w:hint="default"/>
      </w:rPr>
    </w:lvl>
    <w:lvl w:ilvl="4" w:tplc="C3B0E4E0">
      <w:start w:val="1"/>
      <w:numFmt w:val="bullet"/>
      <w:lvlText w:val="o"/>
      <w:lvlJc w:val="left"/>
      <w:pPr>
        <w:ind w:left="3600" w:hanging="360"/>
      </w:pPr>
      <w:rPr>
        <w:rFonts w:ascii="Courier New" w:hAnsi="Courier New" w:hint="default"/>
      </w:rPr>
    </w:lvl>
    <w:lvl w:ilvl="5" w:tplc="E1946D18">
      <w:start w:val="1"/>
      <w:numFmt w:val="bullet"/>
      <w:lvlText w:val=""/>
      <w:lvlJc w:val="left"/>
      <w:pPr>
        <w:ind w:left="4320" w:hanging="360"/>
      </w:pPr>
      <w:rPr>
        <w:rFonts w:ascii="Wingdings" w:hAnsi="Wingdings" w:hint="default"/>
      </w:rPr>
    </w:lvl>
    <w:lvl w:ilvl="6" w:tplc="C164C73E">
      <w:start w:val="1"/>
      <w:numFmt w:val="bullet"/>
      <w:lvlText w:val=""/>
      <w:lvlJc w:val="left"/>
      <w:pPr>
        <w:ind w:left="5040" w:hanging="360"/>
      </w:pPr>
      <w:rPr>
        <w:rFonts w:ascii="Symbol" w:hAnsi="Symbol" w:hint="default"/>
      </w:rPr>
    </w:lvl>
    <w:lvl w:ilvl="7" w:tplc="35963D8A">
      <w:start w:val="1"/>
      <w:numFmt w:val="bullet"/>
      <w:lvlText w:val="o"/>
      <w:lvlJc w:val="left"/>
      <w:pPr>
        <w:ind w:left="5760" w:hanging="360"/>
      </w:pPr>
      <w:rPr>
        <w:rFonts w:ascii="Courier New" w:hAnsi="Courier New" w:hint="default"/>
      </w:rPr>
    </w:lvl>
    <w:lvl w:ilvl="8" w:tplc="586808A6">
      <w:start w:val="1"/>
      <w:numFmt w:val="bullet"/>
      <w:lvlText w:val=""/>
      <w:lvlJc w:val="left"/>
      <w:pPr>
        <w:ind w:left="6480" w:hanging="360"/>
      </w:pPr>
      <w:rPr>
        <w:rFonts w:ascii="Wingdings" w:hAnsi="Wingdings" w:hint="default"/>
      </w:rPr>
    </w:lvl>
  </w:abstractNum>
  <w:abstractNum w:abstractNumId="9">
    <w:nsid w:val="18774335"/>
    <w:multiLevelType w:val="hybridMultilevel"/>
    <w:tmpl w:val="12187F7C"/>
    <w:lvl w:ilvl="0" w:tplc="48626E24">
      <w:start w:val="1"/>
      <w:numFmt w:val="bullet"/>
      <w:lvlText w:val=""/>
      <w:lvlJc w:val="left"/>
      <w:pPr>
        <w:ind w:left="720" w:hanging="360"/>
      </w:pPr>
      <w:rPr>
        <w:rFonts w:ascii="Symbol" w:hAnsi="Symbol" w:hint="default"/>
      </w:rPr>
    </w:lvl>
    <w:lvl w:ilvl="1" w:tplc="D9DC82E0">
      <w:start w:val="1"/>
      <w:numFmt w:val="bullet"/>
      <w:lvlText w:val="o"/>
      <w:lvlJc w:val="left"/>
      <w:pPr>
        <w:ind w:left="1440" w:hanging="360"/>
      </w:pPr>
      <w:rPr>
        <w:rFonts w:ascii="Courier New" w:hAnsi="Courier New" w:hint="default"/>
      </w:rPr>
    </w:lvl>
    <w:lvl w:ilvl="2" w:tplc="6562C302">
      <w:start w:val="1"/>
      <w:numFmt w:val="bullet"/>
      <w:lvlText w:val=""/>
      <w:lvlJc w:val="left"/>
      <w:pPr>
        <w:ind w:left="2160" w:hanging="360"/>
      </w:pPr>
      <w:rPr>
        <w:rFonts w:ascii="Wingdings" w:hAnsi="Wingdings" w:hint="default"/>
      </w:rPr>
    </w:lvl>
    <w:lvl w:ilvl="3" w:tplc="D3A6271E">
      <w:start w:val="1"/>
      <w:numFmt w:val="bullet"/>
      <w:lvlText w:val=""/>
      <w:lvlJc w:val="left"/>
      <w:pPr>
        <w:ind w:left="2880" w:hanging="360"/>
      </w:pPr>
      <w:rPr>
        <w:rFonts w:ascii="Symbol" w:hAnsi="Symbol" w:hint="default"/>
      </w:rPr>
    </w:lvl>
    <w:lvl w:ilvl="4" w:tplc="096A8CAE">
      <w:start w:val="1"/>
      <w:numFmt w:val="bullet"/>
      <w:lvlText w:val="o"/>
      <w:lvlJc w:val="left"/>
      <w:pPr>
        <w:ind w:left="3600" w:hanging="360"/>
      </w:pPr>
      <w:rPr>
        <w:rFonts w:ascii="Courier New" w:hAnsi="Courier New" w:hint="default"/>
      </w:rPr>
    </w:lvl>
    <w:lvl w:ilvl="5" w:tplc="4FB8AEBC">
      <w:start w:val="1"/>
      <w:numFmt w:val="bullet"/>
      <w:lvlText w:val=""/>
      <w:lvlJc w:val="left"/>
      <w:pPr>
        <w:ind w:left="4320" w:hanging="360"/>
      </w:pPr>
      <w:rPr>
        <w:rFonts w:ascii="Wingdings" w:hAnsi="Wingdings" w:hint="default"/>
      </w:rPr>
    </w:lvl>
    <w:lvl w:ilvl="6" w:tplc="E6780F2C">
      <w:start w:val="1"/>
      <w:numFmt w:val="bullet"/>
      <w:lvlText w:val=""/>
      <w:lvlJc w:val="left"/>
      <w:pPr>
        <w:ind w:left="5040" w:hanging="360"/>
      </w:pPr>
      <w:rPr>
        <w:rFonts w:ascii="Symbol" w:hAnsi="Symbol" w:hint="default"/>
      </w:rPr>
    </w:lvl>
    <w:lvl w:ilvl="7" w:tplc="8A403F4E">
      <w:start w:val="1"/>
      <w:numFmt w:val="bullet"/>
      <w:lvlText w:val="o"/>
      <w:lvlJc w:val="left"/>
      <w:pPr>
        <w:ind w:left="5760" w:hanging="360"/>
      </w:pPr>
      <w:rPr>
        <w:rFonts w:ascii="Courier New" w:hAnsi="Courier New" w:hint="default"/>
      </w:rPr>
    </w:lvl>
    <w:lvl w:ilvl="8" w:tplc="E5AC8EC0">
      <w:start w:val="1"/>
      <w:numFmt w:val="bullet"/>
      <w:lvlText w:val=""/>
      <w:lvlJc w:val="left"/>
      <w:pPr>
        <w:ind w:left="6480" w:hanging="360"/>
      </w:pPr>
      <w:rPr>
        <w:rFonts w:ascii="Wingdings" w:hAnsi="Wingdings" w:hint="default"/>
      </w:rPr>
    </w:lvl>
  </w:abstractNum>
  <w:abstractNum w:abstractNumId="10">
    <w:nsid w:val="19371B3D"/>
    <w:multiLevelType w:val="hybridMultilevel"/>
    <w:tmpl w:val="55F2AC08"/>
    <w:lvl w:ilvl="0" w:tplc="4A2031B8">
      <w:start w:val="1"/>
      <w:numFmt w:val="bullet"/>
      <w:lvlText w:val=""/>
      <w:lvlJc w:val="left"/>
      <w:pPr>
        <w:ind w:left="720" w:hanging="360"/>
      </w:pPr>
      <w:rPr>
        <w:rFonts w:ascii="Symbol" w:hAnsi="Symbol" w:hint="default"/>
      </w:rPr>
    </w:lvl>
    <w:lvl w:ilvl="1" w:tplc="F028AF36">
      <w:start w:val="1"/>
      <w:numFmt w:val="bullet"/>
      <w:lvlText w:val="o"/>
      <w:lvlJc w:val="left"/>
      <w:pPr>
        <w:ind w:left="1440" w:hanging="360"/>
      </w:pPr>
      <w:rPr>
        <w:rFonts w:ascii="Courier New" w:hAnsi="Courier New" w:hint="default"/>
      </w:rPr>
    </w:lvl>
    <w:lvl w:ilvl="2" w:tplc="5332FCC2">
      <w:start w:val="1"/>
      <w:numFmt w:val="bullet"/>
      <w:lvlText w:val=""/>
      <w:lvlJc w:val="left"/>
      <w:pPr>
        <w:ind w:left="2160" w:hanging="360"/>
      </w:pPr>
      <w:rPr>
        <w:rFonts w:ascii="Wingdings" w:hAnsi="Wingdings" w:hint="default"/>
      </w:rPr>
    </w:lvl>
    <w:lvl w:ilvl="3" w:tplc="28F8FB2E">
      <w:start w:val="1"/>
      <w:numFmt w:val="bullet"/>
      <w:lvlText w:val=""/>
      <w:lvlJc w:val="left"/>
      <w:pPr>
        <w:ind w:left="2880" w:hanging="360"/>
      </w:pPr>
      <w:rPr>
        <w:rFonts w:ascii="Symbol" w:hAnsi="Symbol" w:hint="default"/>
      </w:rPr>
    </w:lvl>
    <w:lvl w:ilvl="4" w:tplc="9558E694">
      <w:start w:val="1"/>
      <w:numFmt w:val="bullet"/>
      <w:lvlText w:val="o"/>
      <w:lvlJc w:val="left"/>
      <w:pPr>
        <w:ind w:left="3600" w:hanging="360"/>
      </w:pPr>
      <w:rPr>
        <w:rFonts w:ascii="Courier New" w:hAnsi="Courier New" w:hint="default"/>
      </w:rPr>
    </w:lvl>
    <w:lvl w:ilvl="5" w:tplc="71C2C448">
      <w:start w:val="1"/>
      <w:numFmt w:val="bullet"/>
      <w:lvlText w:val=""/>
      <w:lvlJc w:val="left"/>
      <w:pPr>
        <w:ind w:left="4320" w:hanging="360"/>
      </w:pPr>
      <w:rPr>
        <w:rFonts w:ascii="Wingdings" w:hAnsi="Wingdings" w:hint="default"/>
      </w:rPr>
    </w:lvl>
    <w:lvl w:ilvl="6" w:tplc="90AECD7C">
      <w:start w:val="1"/>
      <w:numFmt w:val="bullet"/>
      <w:lvlText w:val=""/>
      <w:lvlJc w:val="left"/>
      <w:pPr>
        <w:ind w:left="5040" w:hanging="360"/>
      </w:pPr>
      <w:rPr>
        <w:rFonts w:ascii="Symbol" w:hAnsi="Symbol" w:hint="default"/>
      </w:rPr>
    </w:lvl>
    <w:lvl w:ilvl="7" w:tplc="93E6578E">
      <w:start w:val="1"/>
      <w:numFmt w:val="bullet"/>
      <w:lvlText w:val="o"/>
      <w:lvlJc w:val="left"/>
      <w:pPr>
        <w:ind w:left="5760" w:hanging="360"/>
      </w:pPr>
      <w:rPr>
        <w:rFonts w:ascii="Courier New" w:hAnsi="Courier New" w:hint="default"/>
      </w:rPr>
    </w:lvl>
    <w:lvl w:ilvl="8" w:tplc="67245E68">
      <w:start w:val="1"/>
      <w:numFmt w:val="bullet"/>
      <w:lvlText w:val=""/>
      <w:lvlJc w:val="left"/>
      <w:pPr>
        <w:ind w:left="6480" w:hanging="360"/>
      </w:pPr>
      <w:rPr>
        <w:rFonts w:ascii="Wingdings" w:hAnsi="Wingdings" w:hint="default"/>
      </w:rPr>
    </w:lvl>
  </w:abstractNum>
  <w:abstractNum w:abstractNumId="11">
    <w:nsid w:val="1E1554DF"/>
    <w:multiLevelType w:val="hybridMultilevel"/>
    <w:tmpl w:val="5CA49C3C"/>
    <w:lvl w:ilvl="0" w:tplc="5260A7CC">
      <w:start w:val="1"/>
      <w:numFmt w:val="bullet"/>
      <w:lvlText w:val=""/>
      <w:lvlJc w:val="left"/>
      <w:pPr>
        <w:ind w:left="720" w:hanging="360"/>
      </w:pPr>
      <w:rPr>
        <w:rFonts w:ascii="Symbol" w:hAnsi="Symbol" w:hint="default"/>
      </w:rPr>
    </w:lvl>
    <w:lvl w:ilvl="1" w:tplc="A7666EE6">
      <w:start w:val="1"/>
      <w:numFmt w:val="bullet"/>
      <w:lvlText w:val="o"/>
      <w:lvlJc w:val="left"/>
      <w:pPr>
        <w:ind w:left="1440" w:hanging="360"/>
      </w:pPr>
      <w:rPr>
        <w:rFonts w:ascii="Courier New" w:hAnsi="Courier New" w:hint="default"/>
      </w:rPr>
    </w:lvl>
    <w:lvl w:ilvl="2" w:tplc="E076C850">
      <w:start w:val="1"/>
      <w:numFmt w:val="bullet"/>
      <w:lvlText w:val=""/>
      <w:lvlJc w:val="left"/>
      <w:pPr>
        <w:ind w:left="2160" w:hanging="360"/>
      </w:pPr>
      <w:rPr>
        <w:rFonts w:ascii="Wingdings" w:hAnsi="Wingdings" w:hint="default"/>
      </w:rPr>
    </w:lvl>
    <w:lvl w:ilvl="3" w:tplc="439E8D5C">
      <w:start w:val="1"/>
      <w:numFmt w:val="bullet"/>
      <w:lvlText w:val=""/>
      <w:lvlJc w:val="left"/>
      <w:pPr>
        <w:ind w:left="2880" w:hanging="360"/>
      </w:pPr>
      <w:rPr>
        <w:rFonts w:ascii="Symbol" w:hAnsi="Symbol" w:hint="default"/>
      </w:rPr>
    </w:lvl>
    <w:lvl w:ilvl="4" w:tplc="80BE9EE2">
      <w:start w:val="1"/>
      <w:numFmt w:val="bullet"/>
      <w:lvlText w:val="o"/>
      <w:lvlJc w:val="left"/>
      <w:pPr>
        <w:ind w:left="3600" w:hanging="360"/>
      </w:pPr>
      <w:rPr>
        <w:rFonts w:ascii="Courier New" w:hAnsi="Courier New" w:hint="default"/>
      </w:rPr>
    </w:lvl>
    <w:lvl w:ilvl="5" w:tplc="ED1E574C">
      <w:start w:val="1"/>
      <w:numFmt w:val="bullet"/>
      <w:lvlText w:val=""/>
      <w:lvlJc w:val="left"/>
      <w:pPr>
        <w:ind w:left="4320" w:hanging="360"/>
      </w:pPr>
      <w:rPr>
        <w:rFonts w:ascii="Wingdings" w:hAnsi="Wingdings" w:hint="default"/>
      </w:rPr>
    </w:lvl>
    <w:lvl w:ilvl="6" w:tplc="89CCD4B6">
      <w:start w:val="1"/>
      <w:numFmt w:val="bullet"/>
      <w:lvlText w:val=""/>
      <w:lvlJc w:val="left"/>
      <w:pPr>
        <w:ind w:left="5040" w:hanging="360"/>
      </w:pPr>
      <w:rPr>
        <w:rFonts w:ascii="Symbol" w:hAnsi="Symbol" w:hint="default"/>
      </w:rPr>
    </w:lvl>
    <w:lvl w:ilvl="7" w:tplc="DB76B72E">
      <w:start w:val="1"/>
      <w:numFmt w:val="bullet"/>
      <w:lvlText w:val="o"/>
      <w:lvlJc w:val="left"/>
      <w:pPr>
        <w:ind w:left="5760" w:hanging="360"/>
      </w:pPr>
      <w:rPr>
        <w:rFonts w:ascii="Courier New" w:hAnsi="Courier New" w:hint="default"/>
      </w:rPr>
    </w:lvl>
    <w:lvl w:ilvl="8" w:tplc="DECE364E">
      <w:start w:val="1"/>
      <w:numFmt w:val="bullet"/>
      <w:lvlText w:val=""/>
      <w:lvlJc w:val="left"/>
      <w:pPr>
        <w:ind w:left="6480" w:hanging="360"/>
      </w:pPr>
      <w:rPr>
        <w:rFonts w:ascii="Wingdings" w:hAnsi="Wingdings" w:hint="default"/>
      </w:rPr>
    </w:lvl>
  </w:abstractNum>
  <w:abstractNum w:abstractNumId="12">
    <w:nsid w:val="2F8A6F83"/>
    <w:multiLevelType w:val="hybridMultilevel"/>
    <w:tmpl w:val="82E6194C"/>
    <w:lvl w:ilvl="0" w:tplc="D1A644D0">
      <w:start w:val="1"/>
      <w:numFmt w:val="bullet"/>
      <w:lvlText w:val=""/>
      <w:lvlJc w:val="left"/>
      <w:pPr>
        <w:ind w:left="720" w:hanging="360"/>
      </w:pPr>
      <w:rPr>
        <w:rFonts w:ascii="Symbol" w:hAnsi="Symbol" w:hint="default"/>
      </w:rPr>
    </w:lvl>
    <w:lvl w:ilvl="1" w:tplc="6B3A31FA">
      <w:start w:val="1"/>
      <w:numFmt w:val="bullet"/>
      <w:lvlText w:val="o"/>
      <w:lvlJc w:val="left"/>
      <w:pPr>
        <w:ind w:left="1440" w:hanging="360"/>
      </w:pPr>
      <w:rPr>
        <w:rFonts w:ascii="Courier New" w:hAnsi="Courier New" w:hint="default"/>
      </w:rPr>
    </w:lvl>
    <w:lvl w:ilvl="2" w:tplc="9D5C6CBA">
      <w:start w:val="1"/>
      <w:numFmt w:val="bullet"/>
      <w:lvlText w:val=""/>
      <w:lvlJc w:val="left"/>
      <w:pPr>
        <w:ind w:left="2160" w:hanging="360"/>
      </w:pPr>
      <w:rPr>
        <w:rFonts w:ascii="Wingdings" w:hAnsi="Wingdings" w:hint="default"/>
      </w:rPr>
    </w:lvl>
    <w:lvl w:ilvl="3" w:tplc="BAB06BE4">
      <w:start w:val="1"/>
      <w:numFmt w:val="bullet"/>
      <w:lvlText w:val=""/>
      <w:lvlJc w:val="left"/>
      <w:pPr>
        <w:ind w:left="2880" w:hanging="360"/>
      </w:pPr>
      <w:rPr>
        <w:rFonts w:ascii="Symbol" w:hAnsi="Symbol" w:hint="default"/>
      </w:rPr>
    </w:lvl>
    <w:lvl w:ilvl="4" w:tplc="96CCB0CA">
      <w:start w:val="1"/>
      <w:numFmt w:val="bullet"/>
      <w:lvlText w:val="o"/>
      <w:lvlJc w:val="left"/>
      <w:pPr>
        <w:ind w:left="3600" w:hanging="360"/>
      </w:pPr>
      <w:rPr>
        <w:rFonts w:ascii="Courier New" w:hAnsi="Courier New" w:hint="default"/>
      </w:rPr>
    </w:lvl>
    <w:lvl w:ilvl="5" w:tplc="DE6C9184">
      <w:start w:val="1"/>
      <w:numFmt w:val="bullet"/>
      <w:lvlText w:val=""/>
      <w:lvlJc w:val="left"/>
      <w:pPr>
        <w:ind w:left="4320" w:hanging="360"/>
      </w:pPr>
      <w:rPr>
        <w:rFonts w:ascii="Wingdings" w:hAnsi="Wingdings" w:hint="default"/>
      </w:rPr>
    </w:lvl>
    <w:lvl w:ilvl="6" w:tplc="0176514C">
      <w:start w:val="1"/>
      <w:numFmt w:val="bullet"/>
      <w:lvlText w:val=""/>
      <w:lvlJc w:val="left"/>
      <w:pPr>
        <w:ind w:left="5040" w:hanging="360"/>
      </w:pPr>
      <w:rPr>
        <w:rFonts w:ascii="Symbol" w:hAnsi="Symbol" w:hint="default"/>
      </w:rPr>
    </w:lvl>
    <w:lvl w:ilvl="7" w:tplc="4100FB46">
      <w:start w:val="1"/>
      <w:numFmt w:val="bullet"/>
      <w:lvlText w:val="o"/>
      <w:lvlJc w:val="left"/>
      <w:pPr>
        <w:ind w:left="5760" w:hanging="360"/>
      </w:pPr>
      <w:rPr>
        <w:rFonts w:ascii="Courier New" w:hAnsi="Courier New" w:hint="default"/>
      </w:rPr>
    </w:lvl>
    <w:lvl w:ilvl="8" w:tplc="70AE48B0">
      <w:start w:val="1"/>
      <w:numFmt w:val="bullet"/>
      <w:lvlText w:val=""/>
      <w:lvlJc w:val="left"/>
      <w:pPr>
        <w:ind w:left="6480" w:hanging="360"/>
      </w:pPr>
      <w:rPr>
        <w:rFonts w:ascii="Wingdings" w:hAnsi="Wingdings" w:hint="default"/>
      </w:rPr>
    </w:lvl>
  </w:abstractNum>
  <w:abstractNum w:abstractNumId="13">
    <w:nsid w:val="331D2D64"/>
    <w:multiLevelType w:val="multilevel"/>
    <w:tmpl w:val="1C4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0173B"/>
    <w:multiLevelType w:val="hybridMultilevel"/>
    <w:tmpl w:val="ACA48D08"/>
    <w:lvl w:ilvl="0" w:tplc="FCA033D6">
      <w:start w:val="1"/>
      <w:numFmt w:val="bullet"/>
      <w:lvlText w:val=""/>
      <w:lvlJc w:val="left"/>
      <w:pPr>
        <w:ind w:left="720" w:hanging="360"/>
      </w:pPr>
      <w:rPr>
        <w:rFonts w:ascii="Symbol" w:hAnsi="Symbol" w:hint="default"/>
      </w:rPr>
    </w:lvl>
    <w:lvl w:ilvl="1" w:tplc="E04A1EB4">
      <w:start w:val="1"/>
      <w:numFmt w:val="bullet"/>
      <w:lvlText w:val="o"/>
      <w:lvlJc w:val="left"/>
      <w:pPr>
        <w:ind w:left="1440" w:hanging="360"/>
      </w:pPr>
      <w:rPr>
        <w:rFonts w:ascii="Courier New" w:hAnsi="Courier New" w:hint="default"/>
      </w:rPr>
    </w:lvl>
    <w:lvl w:ilvl="2" w:tplc="47E6D9C6">
      <w:start w:val="1"/>
      <w:numFmt w:val="bullet"/>
      <w:lvlText w:val=""/>
      <w:lvlJc w:val="left"/>
      <w:pPr>
        <w:ind w:left="2160" w:hanging="360"/>
      </w:pPr>
      <w:rPr>
        <w:rFonts w:ascii="Wingdings" w:hAnsi="Wingdings" w:hint="default"/>
      </w:rPr>
    </w:lvl>
    <w:lvl w:ilvl="3" w:tplc="419A2256">
      <w:start w:val="1"/>
      <w:numFmt w:val="bullet"/>
      <w:lvlText w:val=""/>
      <w:lvlJc w:val="left"/>
      <w:pPr>
        <w:ind w:left="2880" w:hanging="360"/>
      </w:pPr>
      <w:rPr>
        <w:rFonts w:ascii="Symbol" w:hAnsi="Symbol" w:hint="default"/>
      </w:rPr>
    </w:lvl>
    <w:lvl w:ilvl="4" w:tplc="9D926028">
      <w:start w:val="1"/>
      <w:numFmt w:val="bullet"/>
      <w:lvlText w:val="o"/>
      <w:lvlJc w:val="left"/>
      <w:pPr>
        <w:ind w:left="3600" w:hanging="360"/>
      </w:pPr>
      <w:rPr>
        <w:rFonts w:ascii="Courier New" w:hAnsi="Courier New" w:hint="default"/>
      </w:rPr>
    </w:lvl>
    <w:lvl w:ilvl="5" w:tplc="3E4C3C18">
      <w:start w:val="1"/>
      <w:numFmt w:val="bullet"/>
      <w:lvlText w:val=""/>
      <w:lvlJc w:val="left"/>
      <w:pPr>
        <w:ind w:left="4320" w:hanging="360"/>
      </w:pPr>
      <w:rPr>
        <w:rFonts w:ascii="Wingdings" w:hAnsi="Wingdings" w:hint="default"/>
      </w:rPr>
    </w:lvl>
    <w:lvl w:ilvl="6" w:tplc="B6EAE6BC">
      <w:start w:val="1"/>
      <w:numFmt w:val="bullet"/>
      <w:lvlText w:val=""/>
      <w:lvlJc w:val="left"/>
      <w:pPr>
        <w:ind w:left="5040" w:hanging="360"/>
      </w:pPr>
      <w:rPr>
        <w:rFonts w:ascii="Symbol" w:hAnsi="Symbol" w:hint="default"/>
      </w:rPr>
    </w:lvl>
    <w:lvl w:ilvl="7" w:tplc="81980AD4">
      <w:start w:val="1"/>
      <w:numFmt w:val="bullet"/>
      <w:lvlText w:val="o"/>
      <w:lvlJc w:val="left"/>
      <w:pPr>
        <w:ind w:left="5760" w:hanging="360"/>
      </w:pPr>
      <w:rPr>
        <w:rFonts w:ascii="Courier New" w:hAnsi="Courier New" w:hint="default"/>
      </w:rPr>
    </w:lvl>
    <w:lvl w:ilvl="8" w:tplc="C554D0F0">
      <w:start w:val="1"/>
      <w:numFmt w:val="bullet"/>
      <w:lvlText w:val=""/>
      <w:lvlJc w:val="left"/>
      <w:pPr>
        <w:ind w:left="6480" w:hanging="360"/>
      </w:pPr>
      <w:rPr>
        <w:rFonts w:ascii="Wingdings" w:hAnsi="Wingdings" w:hint="default"/>
      </w:rPr>
    </w:lvl>
  </w:abstractNum>
  <w:abstractNum w:abstractNumId="15">
    <w:nsid w:val="3C856936"/>
    <w:multiLevelType w:val="hybridMultilevel"/>
    <w:tmpl w:val="EDD6A8F6"/>
    <w:lvl w:ilvl="0" w:tplc="8C4264E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790678"/>
    <w:multiLevelType w:val="hybridMultilevel"/>
    <w:tmpl w:val="BD8C2260"/>
    <w:lvl w:ilvl="0" w:tplc="439E5AF6">
      <w:start w:val="1"/>
      <w:numFmt w:val="bullet"/>
      <w:lvlText w:val=""/>
      <w:lvlJc w:val="left"/>
      <w:pPr>
        <w:ind w:left="720" w:hanging="360"/>
      </w:pPr>
      <w:rPr>
        <w:rFonts w:ascii="Symbol" w:hAnsi="Symbol" w:hint="default"/>
      </w:rPr>
    </w:lvl>
    <w:lvl w:ilvl="1" w:tplc="1E60B6C4">
      <w:start w:val="1"/>
      <w:numFmt w:val="bullet"/>
      <w:lvlText w:val="o"/>
      <w:lvlJc w:val="left"/>
      <w:pPr>
        <w:ind w:left="1440" w:hanging="360"/>
      </w:pPr>
      <w:rPr>
        <w:rFonts w:ascii="Courier New" w:hAnsi="Courier New" w:hint="default"/>
      </w:rPr>
    </w:lvl>
    <w:lvl w:ilvl="2" w:tplc="159673AE">
      <w:start w:val="1"/>
      <w:numFmt w:val="bullet"/>
      <w:lvlText w:val=""/>
      <w:lvlJc w:val="left"/>
      <w:pPr>
        <w:ind w:left="2160" w:hanging="360"/>
      </w:pPr>
      <w:rPr>
        <w:rFonts w:ascii="Wingdings" w:hAnsi="Wingdings" w:hint="default"/>
      </w:rPr>
    </w:lvl>
    <w:lvl w:ilvl="3" w:tplc="75F48F60">
      <w:start w:val="1"/>
      <w:numFmt w:val="bullet"/>
      <w:lvlText w:val=""/>
      <w:lvlJc w:val="left"/>
      <w:pPr>
        <w:ind w:left="2880" w:hanging="360"/>
      </w:pPr>
      <w:rPr>
        <w:rFonts w:ascii="Symbol" w:hAnsi="Symbol" w:hint="default"/>
      </w:rPr>
    </w:lvl>
    <w:lvl w:ilvl="4" w:tplc="DCB469CC">
      <w:start w:val="1"/>
      <w:numFmt w:val="bullet"/>
      <w:lvlText w:val="o"/>
      <w:lvlJc w:val="left"/>
      <w:pPr>
        <w:ind w:left="3600" w:hanging="360"/>
      </w:pPr>
      <w:rPr>
        <w:rFonts w:ascii="Courier New" w:hAnsi="Courier New" w:hint="default"/>
      </w:rPr>
    </w:lvl>
    <w:lvl w:ilvl="5" w:tplc="44CCAB8C">
      <w:start w:val="1"/>
      <w:numFmt w:val="bullet"/>
      <w:lvlText w:val=""/>
      <w:lvlJc w:val="left"/>
      <w:pPr>
        <w:ind w:left="4320" w:hanging="360"/>
      </w:pPr>
      <w:rPr>
        <w:rFonts w:ascii="Wingdings" w:hAnsi="Wingdings" w:hint="default"/>
      </w:rPr>
    </w:lvl>
    <w:lvl w:ilvl="6" w:tplc="961C4E28">
      <w:start w:val="1"/>
      <w:numFmt w:val="bullet"/>
      <w:lvlText w:val=""/>
      <w:lvlJc w:val="left"/>
      <w:pPr>
        <w:ind w:left="5040" w:hanging="360"/>
      </w:pPr>
      <w:rPr>
        <w:rFonts w:ascii="Symbol" w:hAnsi="Symbol" w:hint="default"/>
      </w:rPr>
    </w:lvl>
    <w:lvl w:ilvl="7" w:tplc="C9126284">
      <w:start w:val="1"/>
      <w:numFmt w:val="bullet"/>
      <w:lvlText w:val="o"/>
      <w:lvlJc w:val="left"/>
      <w:pPr>
        <w:ind w:left="5760" w:hanging="360"/>
      </w:pPr>
      <w:rPr>
        <w:rFonts w:ascii="Courier New" w:hAnsi="Courier New" w:hint="default"/>
      </w:rPr>
    </w:lvl>
    <w:lvl w:ilvl="8" w:tplc="D7A8C47C">
      <w:start w:val="1"/>
      <w:numFmt w:val="bullet"/>
      <w:lvlText w:val=""/>
      <w:lvlJc w:val="left"/>
      <w:pPr>
        <w:ind w:left="6480" w:hanging="360"/>
      </w:pPr>
      <w:rPr>
        <w:rFonts w:ascii="Wingdings" w:hAnsi="Wingdings" w:hint="default"/>
      </w:rPr>
    </w:lvl>
  </w:abstractNum>
  <w:abstractNum w:abstractNumId="17">
    <w:nsid w:val="464F7E7D"/>
    <w:multiLevelType w:val="hybridMultilevel"/>
    <w:tmpl w:val="BCDCD336"/>
    <w:lvl w:ilvl="0" w:tplc="67A0ECF4">
      <w:start w:val="1"/>
      <w:numFmt w:val="bullet"/>
      <w:lvlText w:val=""/>
      <w:lvlJc w:val="left"/>
      <w:pPr>
        <w:ind w:left="720" w:hanging="360"/>
      </w:pPr>
      <w:rPr>
        <w:rFonts w:ascii="Symbol" w:hAnsi="Symbol" w:hint="default"/>
      </w:rPr>
    </w:lvl>
    <w:lvl w:ilvl="1" w:tplc="F2C28F18">
      <w:start w:val="1"/>
      <w:numFmt w:val="bullet"/>
      <w:lvlText w:val="o"/>
      <w:lvlJc w:val="left"/>
      <w:pPr>
        <w:ind w:left="1440" w:hanging="360"/>
      </w:pPr>
      <w:rPr>
        <w:rFonts w:ascii="Courier New" w:hAnsi="Courier New" w:hint="default"/>
      </w:rPr>
    </w:lvl>
    <w:lvl w:ilvl="2" w:tplc="EEC000FE">
      <w:start w:val="1"/>
      <w:numFmt w:val="bullet"/>
      <w:lvlText w:val=""/>
      <w:lvlJc w:val="left"/>
      <w:pPr>
        <w:ind w:left="2160" w:hanging="360"/>
      </w:pPr>
      <w:rPr>
        <w:rFonts w:ascii="Wingdings" w:hAnsi="Wingdings" w:hint="default"/>
      </w:rPr>
    </w:lvl>
    <w:lvl w:ilvl="3" w:tplc="553C7254">
      <w:start w:val="1"/>
      <w:numFmt w:val="bullet"/>
      <w:lvlText w:val=""/>
      <w:lvlJc w:val="left"/>
      <w:pPr>
        <w:ind w:left="2880" w:hanging="360"/>
      </w:pPr>
      <w:rPr>
        <w:rFonts w:ascii="Symbol" w:hAnsi="Symbol" w:hint="default"/>
      </w:rPr>
    </w:lvl>
    <w:lvl w:ilvl="4" w:tplc="903817A4">
      <w:start w:val="1"/>
      <w:numFmt w:val="bullet"/>
      <w:lvlText w:val="o"/>
      <w:lvlJc w:val="left"/>
      <w:pPr>
        <w:ind w:left="3600" w:hanging="360"/>
      </w:pPr>
      <w:rPr>
        <w:rFonts w:ascii="Courier New" w:hAnsi="Courier New" w:hint="default"/>
      </w:rPr>
    </w:lvl>
    <w:lvl w:ilvl="5" w:tplc="5BCC1992">
      <w:start w:val="1"/>
      <w:numFmt w:val="bullet"/>
      <w:lvlText w:val=""/>
      <w:lvlJc w:val="left"/>
      <w:pPr>
        <w:ind w:left="4320" w:hanging="360"/>
      </w:pPr>
      <w:rPr>
        <w:rFonts w:ascii="Wingdings" w:hAnsi="Wingdings" w:hint="default"/>
      </w:rPr>
    </w:lvl>
    <w:lvl w:ilvl="6" w:tplc="639CD1B8">
      <w:start w:val="1"/>
      <w:numFmt w:val="bullet"/>
      <w:lvlText w:val=""/>
      <w:lvlJc w:val="left"/>
      <w:pPr>
        <w:ind w:left="5040" w:hanging="360"/>
      </w:pPr>
      <w:rPr>
        <w:rFonts w:ascii="Symbol" w:hAnsi="Symbol" w:hint="default"/>
      </w:rPr>
    </w:lvl>
    <w:lvl w:ilvl="7" w:tplc="3D8C7CF4">
      <w:start w:val="1"/>
      <w:numFmt w:val="bullet"/>
      <w:lvlText w:val="o"/>
      <w:lvlJc w:val="left"/>
      <w:pPr>
        <w:ind w:left="5760" w:hanging="360"/>
      </w:pPr>
      <w:rPr>
        <w:rFonts w:ascii="Courier New" w:hAnsi="Courier New" w:hint="default"/>
      </w:rPr>
    </w:lvl>
    <w:lvl w:ilvl="8" w:tplc="0A5CB4FA">
      <w:start w:val="1"/>
      <w:numFmt w:val="bullet"/>
      <w:lvlText w:val=""/>
      <w:lvlJc w:val="left"/>
      <w:pPr>
        <w:ind w:left="6480" w:hanging="360"/>
      </w:pPr>
      <w:rPr>
        <w:rFonts w:ascii="Wingdings" w:hAnsi="Wingdings" w:hint="default"/>
      </w:rPr>
    </w:lvl>
  </w:abstractNum>
  <w:abstractNum w:abstractNumId="18">
    <w:nsid w:val="50284CD8"/>
    <w:multiLevelType w:val="hybridMultilevel"/>
    <w:tmpl w:val="5ED4487A"/>
    <w:lvl w:ilvl="0" w:tplc="E7F893FC">
      <w:start w:val="1"/>
      <w:numFmt w:val="bullet"/>
      <w:lvlText w:val=""/>
      <w:lvlJc w:val="left"/>
      <w:pPr>
        <w:ind w:left="720" w:hanging="360"/>
      </w:pPr>
      <w:rPr>
        <w:rFonts w:ascii="Symbol" w:hAnsi="Symbol" w:hint="default"/>
      </w:rPr>
    </w:lvl>
    <w:lvl w:ilvl="1" w:tplc="CA1ADECE">
      <w:start w:val="1"/>
      <w:numFmt w:val="bullet"/>
      <w:lvlText w:val="o"/>
      <w:lvlJc w:val="left"/>
      <w:pPr>
        <w:ind w:left="1440" w:hanging="360"/>
      </w:pPr>
      <w:rPr>
        <w:rFonts w:ascii="Courier New" w:hAnsi="Courier New" w:hint="default"/>
      </w:rPr>
    </w:lvl>
    <w:lvl w:ilvl="2" w:tplc="0310E894">
      <w:start w:val="1"/>
      <w:numFmt w:val="bullet"/>
      <w:lvlText w:val=""/>
      <w:lvlJc w:val="left"/>
      <w:pPr>
        <w:ind w:left="2160" w:hanging="360"/>
      </w:pPr>
      <w:rPr>
        <w:rFonts w:ascii="Wingdings" w:hAnsi="Wingdings" w:hint="default"/>
      </w:rPr>
    </w:lvl>
    <w:lvl w:ilvl="3" w:tplc="336E820C">
      <w:start w:val="1"/>
      <w:numFmt w:val="bullet"/>
      <w:lvlText w:val=""/>
      <w:lvlJc w:val="left"/>
      <w:pPr>
        <w:ind w:left="2880" w:hanging="360"/>
      </w:pPr>
      <w:rPr>
        <w:rFonts w:ascii="Symbol" w:hAnsi="Symbol" w:hint="default"/>
      </w:rPr>
    </w:lvl>
    <w:lvl w:ilvl="4" w:tplc="A96CFD3A">
      <w:start w:val="1"/>
      <w:numFmt w:val="bullet"/>
      <w:lvlText w:val="o"/>
      <w:lvlJc w:val="left"/>
      <w:pPr>
        <w:ind w:left="3600" w:hanging="360"/>
      </w:pPr>
      <w:rPr>
        <w:rFonts w:ascii="Courier New" w:hAnsi="Courier New" w:hint="default"/>
      </w:rPr>
    </w:lvl>
    <w:lvl w:ilvl="5" w:tplc="3A8689CE">
      <w:start w:val="1"/>
      <w:numFmt w:val="bullet"/>
      <w:lvlText w:val=""/>
      <w:lvlJc w:val="left"/>
      <w:pPr>
        <w:ind w:left="4320" w:hanging="360"/>
      </w:pPr>
      <w:rPr>
        <w:rFonts w:ascii="Wingdings" w:hAnsi="Wingdings" w:hint="default"/>
      </w:rPr>
    </w:lvl>
    <w:lvl w:ilvl="6" w:tplc="139469F2">
      <w:start w:val="1"/>
      <w:numFmt w:val="bullet"/>
      <w:lvlText w:val=""/>
      <w:lvlJc w:val="left"/>
      <w:pPr>
        <w:ind w:left="5040" w:hanging="360"/>
      </w:pPr>
      <w:rPr>
        <w:rFonts w:ascii="Symbol" w:hAnsi="Symbol" w:hint="default"/>
      </w:rPr>
    </w:lvl>
    <w:lvl w:ilvl="7" w:tplc="F6DE4266">
      <w:start w:val="1"/>
      <w:numFmt w:val="bullet"/>
      <w:lvlText w:val="o"/>
      <w:lvlJc w:val="left"/>
      <w:pPr>
        <w:ind w:left="5760" w:hanging="360"/>
      </w:pPr>
      <w:rPr>
        <w:rFonts w:ascii="Courier New" w:hAnsi="Courier New" w:hint="default"/>
      </w:rPr>
    </w:lvl>
    <w:lvl w:ilvl="8" w:tplc="B60EC238">
      <w:start w:val="1"/>
      <w:numFmt w:val="bullet"/>
      <w:lvlText w:val=""/>
      <w:lvlJc w:val="left"/>
      <w:pPr>
        <w:ind w:left="6480" w:hanging="360"/>
      </w:pPr>
      <w:rPr>
        <w:rFonts w:ascii="Wingdings" w:hAnsi="Wingdings" w:hint="default"/>
      </w:rPr>
    </w:lvl>
  </w:abstractNum>
  <w:abstractNum w:abstractNumId="19">
    <w:nsid w:val="59584661"/>
    <w:multiLevelType w:val="hybridMultilevel"/>
    <w:tmpl w:val="617A2284"/>
    <w:lvl w:ilvl="0" w:tplc="8AB26D70">
      <w:start w:val="1"/>
      <w:numFmt w:val="bullet"/>
      <w:lvlText w:val=""/>
      <w:lvlJc w:val="left"/>
      <w:pPr>
        <w:ind w:left="720" w:hanging="360"/>
      </w:pPr>
      <w:rPr>
        <w:rFonts w:ascii="Symbol" w:hAnsi="Symbol" w:hint="default"/>
      </w:rPr>
    </w:lvl>
    <w:lvl w:ilvl="1" w:tplc="C6509888">
      <w:start w:val="1"/>
      <w:numFmt w:val="bullet"/>
      <w:lvlText w:val="o"/>
      <w:lvlJc w:val="left"/>
      <w:pPr>
        <w:ind w:left="1440" w:hanging="360"/>
      </w:pPr>
      <w:rPr>
        <w:rFonts w:ascii="Courier New" w:hAnsi="Courier New" w:hint="default"/>
      </w:rPr>
    </w:lvl>
    <w:lvl w:ilvl="2" w:tplc="FF7CEEBA">
      <w:start w:val="1"/>
      <w:numFmt w:val="bullet"/>
      <w:lvlText w:val=""/>
      <w:lvlJc w:val="left"/>
      <w:pPr>
        <w:ind w:left="2160" w:hanging="360"/>
      </w:pPr>
      <w:rPr>
        <w:rFonts w:ascii="Wingdings" w:hAnsi="Wingdings" w:hint="default"/>
      </w:rPr>
    </w:lvl>
    <w:lvl w:ilvl="3" w:tplc="E298922E">
      <w:start w:val="1"/>
      <w:numFmt w:val="bullet"/>
      <w:lvlText w:val=""/>
      <w:lvlJc w:val="left"/>
      <w:pPr>
        <w:ind w:left="2880" w:hanging="360"/>
      </w:pPr>
      <w:rPr>
        <w:rFonts w:ascii="Symbol" w:hAnsi="Symbol" w:hint="default"/>
      </w:rPr>
    </w:lvl>
    <w:lvl w:ilvl="4" w:tplc="6BCE41B4">
      <w:start w:val="1"/>
      <w:numFmt w:val="bullet"/>
      <w:lvlText w:val="o"/>
      <w:lvlJc w:val="left"/>
      <w:pPr>
        <w:ind w:left="3600" w:hanging="360"/>
      </w:pPr>
      <w:rPr>
        <w:rFonts w:ascii="Courier New" w:hAnsi="Courier New" w:hint="default"/>
      </w:rPr>
    </w:lvl>
    <w:lvl w:ilvl="5" w:tplc="2BEC8222">
      <w:start w:val="1"/>
      <w:numFmt w:val="bullet"/>
      <w:lvlText w:val=""/>
      <w:lvlJc w:val="left"/>
      <w:pPr>
        <w:ind w:left="4320" w:hanging="360"/>
      </w:pPr>
      <w:rPr>
        <w:rFonts w:ascii="Wingdings" w:hAnsi="Wingdings" w:hint="default"/>
      </w:rPr>
    </w:lvl>
    <w:lvl w:ilvl="6" w:tplc="D8B433E2">
      <w:start w:val="1"/>
      <w:numFmt w:val="bullet"/>
      <w:lvlText w:val=""/>
      <w:lvlJc w:val="left"/>
      <w:pPr>
        <w:ind w:left="5040" w:hanging="360"/>
      </w:pPr>
      <w:rPr>
        <w:rFonts w:ascii="Symbol" w:hAnsi="Symbol" w:hint="default"/>
      </w:rPr>
    </w:lvl>
    <w:lvl w:ilvl="7" w:tplc="EA461B16">
      <w:start w:val="1"/>
      <w:numFmt w:val="bullet"/>
      <w:lvlText w:val="o"/>
      <w:lvlJc w:val="left"/>
      <w:pPr>
        <w:ind w:left="5760" w:hanging="360"/>
      </w:pPr>
      <w:rPr>
        <w:rFonts w:ascii="Courier New" w:hAnsi="Courier New" w:hint="default"/>
      </w:rPr>
    </w:lvl>
    <w:lvl w:ilvl="8" w:tplc="A016DB7E">
      <w:start w:val="1"/>
      <w:numFmt w:val="bullet"/>
      <w:lvlText w:val=""/>
      <w:lvlJc w:val="left"/>
      <w:pPr>
        <w:ind w:left="6480" w:hanging="360"/>
      </w:pPr>
      <w:rPr>
        <w:rFonts w:ascii="Wingdings" w:hAnsi="Wingdings" w:hint="default"/>
      </w:rPr>
    </w:lvl>
  </w:abstractNum>
  <w:abstractNum w:abstractNumId="20">
    <w:nsid w:val="5DC237D3"/>
    <w:multiLevelType w:val="multilevel"/>
    <w:tmpl w:val="8F8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8E7F22"/>
    <w:multiLevelType w:val="hybridMultilevel"/>
    <w:tmpl w:val="2E24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4E05A9"/>
    <w:multiLevelType w:val="multilevel"/>
    <w:tmpl w:val="29CE1A1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nsid w:val="6C985EAE"/>
    <w:multiLevelType w:val="hybridMultilevel"/>
    <w:tmpl w:val="273C8182"/>
    <w:lvl w:ilvl="0" w:tplc="FAF8893C">
      <w:start w:val="1"/>
      <w:numFmt w:val="bullet"/>
      <w:lvlText w:val=""/>
      <w:lvlJc w:val="left"/>
      <w:pPr>
        <w:ind w:left="720" w:hanging="360"/>
      </w:pPr>
      <w:rPr>
        <w:rFonts w:ascii="Symbol" w:hAnsi="Symbol" w:hint="default"/>
      </w:rPr>
    </w:lvl>
    <w:lvl w:ilvl="1" w:tplc="5606AD10">
      <w:start w:val="1"/>
      <w:numFmt w:val="bullet"/>
      <w:lvlText w:val="o"/>
      <w:lvlJc w:val="left"/>
      <w:pPr>
        <w:ind w:left="1440" w:hanging="360"/>
      </w:pPr>
      <w:rPr>
        <w:rFonts w:ascii="Courier New" w:hAnsi="Courier New" w:hint="default"/>
      </w:rPr>
    </w:lvl>
    <w:lvl w:ilvl="2" w:tplc="B8EA7090">
      <w:start w:val="1"/>
      <w:numFmt w:val="bullet"/>
      <w:lvlText w:val=""/>
      <w:lvlJc w:val="left"/>
      <w:pPr>
        <w:ind w:left="2160" w:hanging="360"/>
      </w:pPr>
      <w:rPr>
        <w:rFonts w:ascii="Wingdings" w:hAnsi="Wingdings" w:hint="default"/>
      </w:rPr>
    </w:lvl>
    <w:lvl w:ilvl="3" w:tplc="9E42C948">
      <w:start w:val="1"/>
      <w:numFmt w:val="bullet"/>
      <w:lvlText w:val=""/>
      <w:lvlJc w:val="left"/>
      <w:pPr>
        <w:ind w:left="2880" w:hanging="360"/>
      </w:pPr>
      <w:rPr>
        <w:rFonts w:ascii="Symbol" w:hAnsi="Symbol" w:hint="default"/>
      </w:rPr>
    </w:lvl>
    <w:lvl w:ilvl="4" w:tplc="7FF6A1FA">
      <w:start w:val="1"/>
      <w:numFmt w:val="bullet"/>
      <w:lvlText w:val="o"/>
      <w:lvlJc w:val="left"/>
      <w:pPr>
        <w:ind w:left="3600" w:hanging="360"/>
      </w:pPr>
      <w:rPr>
        <w:rFonts w:ascii="Courier New" w:hAnsi="Courier New" w:hint="default"/>
      </w:rPr>
    </w:lvl>
    <w:lvl w:ilvl="5" w:tplc="73B6AF1A">
      <w:start w:val="1"/>
      <w:numFmt w:val="bullet"/>
      <w:lvlText w:val=""/>
      <w:lvlJc w:val="left"/>
      <w:pPr>
        <w:ind w:left="4320" w:hanging="360"/>
      </w:pPr>
      <w:rPr>
        <w:rFonts w:ascii="Wingdings" w:hAnsi="Wingdings" w:hint="default"/>
      </w:rPr>
    </w:lvl>
    <w:lvl w:ilvl="6" w:tplc="078C061A">
      <w:start w:val="1"/>
      <w:numFmt w:val="bullet"/>
      <w:lvlText w:val=""/>
      <w:lvlJc w:val="left"/>
      <w:pPr>
        <w:ind w:left="5040" w:hanging="360"/>
      </w:pPr>
      <w:rPr>
        <w:rFonts w:ascii="Symbol" w:hAnsi="Symbol" w:hint="default"/>
      </w:rPr>
    </w:lvl>
    <w:lvl w:ilvl="7" w:tplc="558A13AC">
      <w:start w:val="1"/>
      <w:numFmt w:val="bullet"/>
      <w:lvlText w:val="o"/>
      <w:lvlJc w:val="left"/>
      <w:pPr>
        <w:ind w:left="5760" w:hanging="360"/>
      </w:pPr>
      <w:rPr>
        <w:rFonts w:ascii="Courier New" w:hAnsi="Courier New" w:hint="default"/>
      </w:rPr>
    </w:lvl>
    <w:lvl w:ilvl="8" w:tplc="2C200D4C">
      <w:start w:val="1"/>
      <w:numFmt w:val="bullet"/>
      <w:lvlText w:val=""/>
      <w:lvlJc w:val="left"/>
      <w:pPr>
        <w:ind w:left="6480" w:hanging="360"/>
      </w:pPr>
      <w:rPr>
        <w:rFonts w:ascii="Wingdings" w:hAnsi="Wingdings" w:hint="default"/>
      </w:rPr>
    </w:lvl>
  </w:abstractNum>
  <w:abstractNum w:abstractNumId="24">
    <w:nsid w:val="73DF138F"/>
    <w:multiLevelType w:val="hybridMultilevel"/>
    <w:tmpl w:val="33F8FF20"/>
    <w:lvl w:ilvl="0" w:tplc="1DB2823C">
      <w:start w:val="1"/>
      <w:numFmt w:val="bullet"/>
      <w:lvlText w:val=""/>
      <w:lvlJc w:val="left"/>
      <w:pPr>
        <w:ind w:left="720" w:hanging="360"/>
      </w:pPr>
      <w:rPr>
        <w:rFonts w:ascii="Symbol" w:hAnsi="Symbol" w:hint="default"/>
      </w:rPr>
    </w:lvl>
    <w:lvl w:ilvl="1" w:tplc="BE266844">
      <w:start w:val="1"/>
      <w:numFmt w:val="bullet"/>
      <w:lvlText w:val="o"/>
      <w:lvlJc w:val="left"/>
      <w:pPr>
        <w:ind w:left="1440" w:hanging="360"/>
      </w:pPr>
      <w:rPr>
        <w:rFonts w:ascii="Courier New" w:hAnsi="Courier New" w:hint="default"/>
      </w:rPr>
    </w:lvl>
    <w:lvl w:ilvl="2" w:tplc="6D0CF584">
      <w:start w:val="1"/>
      <w:numFmt w:val="bullet"/>
      <w:lvlText w:val=""/>
      <w:lvlJc w:val="left"/>
      <w:pPr>
        <w:ind w:left="2160" w:hanging="360"/>
      </w:pPr>
      <w:rPr>
        <w:rFonts w:ascii="Wingdings" w:hAnsi="Wingdings" w:hint="default"/>
      </w:rPr>
    </w:lvl>
    <w:lvl w:ilvl="3" w:tplc="8206BF44">
      <w:start w:val="1"/>
      <w:numFmt w:val="bullet"/>
      <w:lvlText w:val=""/>
      <w:lvlJc w:val="left"/>
      <w:pPr>
        <w:ind w:left="2880" w:hanging="360"/>
      </w:pPr>
      <w:rPr>
        <w:rFonts w:ascii="Symbol" w:hAnsi="Symbol" w:hint="default"/>
      </w:rPr>
    </w:lvl>
    <w:lvl w:ilvl="4" w:tplc="3FFE7852">
      <w:start w:val="1"/>
      <w:numFmt w:val="bullet"/>
      <w:lvlText w:val="o"/>
      <w:lvlJc w:val="left"/>
      <w:pPr>
        <w:ind w:left="3600" w:hanging="360"/>
      </w:pPr>
      <w:rPr>
        <w:rFonts w:ascii="Courier New" w:hAnsi="Courier New" w:hint="default"/>
      </w:rPr>
    </w:lvl>
    <w:lvl w:ilvl="5" w:tplc="4648C572">
      <w:start w:val="1"/>
      <w:numFmt w:val="bullet"/>
      <w:lvlText w:val=""/>
      <w:lvlJc w:val="left"/>
      <w:pPr>
        <w:ind w:left="4320" w:hanging="360"/>
      </w:pPr>
      <w:rPr>
        <w:rFonts w:ascii="Wingdings" w:hAnsi="Wingdings" w:hint="default"/>
      </w:rPr>
    </w:lvl>
    <w:lvl w:ilvl="6" w:tplc="2E50428A">
      <w:start w:val="1"/>
      <w:numFmt w:val="bullet"/>
      <w:lvlText w:val=""/>
      <w:lvlJc w:val="left"/>
      <w:pPr>
        <w:ind w:left="5040" w:hanging="360"/>
      </w:pPr>
      <w:rPr>
        <w:rFonts w:ascii="Symbol" w:hAnsi="Symbol" w:hint="default"/>
      </w:rPr>
    </w:lvl>
    <w:lvl w:ilvl="7" w:tplc="08EA56B8">
      <w:start w:val="1"/>
      <w:numFmt w:val="bullet"/>
      <w:lvlText w:val="o"/>
      <w:lvlJc w:val="left"/>
      <w:pPr>
        <w:ind w:left="5760" w:hanging="360"/>
      </w:pPr>
      <w:rPr>
        <w:rFonts w:ascii="Courier New" w:hAnsi="Courier New" w:hint="default"/>
      </w:rPr>
    </w:lvl>
    <w:lvl w:ilvl="8" w:tplc="2C1A62C8">
      <w:start w:val="1"/>
      <w:numFmt w:val="bullet"/>
      <w:lvlText w:val=""/>
      <w:lvlJc w:val="left"/>
      <w:pPr>
        <w:ind w:left="6480" w:hanging="360"/>
      </w:pPr>
      <w:rPr>
        <w:rFonts w:ascii="Wingdings" w:hAnsi="Wingdings" w:hint="default"/>
      </w:rPr>
    </w:lvl>
  </w:abstractNum>
  <w:abstractNum w:abstractNumId="25">
    <w:nsid w:val="74466E4B"/>
    <w:multiLevelType w:val="hybridMultilevel"/>
    <w:tmpl w:val="2042CDF2"/>
    <w:lvl w:ilvl="0" w:tplc="3D3488F4">
      <w:start w:val="1"/>
      <w:numFmt w:val="bullet"/>
      <w:lvlText w:val=""/>
      <w:lvlJc w:val="left"/>
      <w:pPr>
        <w:ind w:left="720" w:hanging="360"/>
      </w:pPr>
      <w:rPr>
        <w:rFonts w:ascii="Symbol" w:hAnsi="Symbol" w:hint="default"/>
      </w:rPr>
    </w:lvl>
    <w:lvl w:ilvl="1" w:tplc="58F293CC">
      <w:start w:val="1"/>
      <w:numFmt w:val="bullet"/>
      <w:lvlText w:val="o"/>
      <w:lvlJc w:val="left"/>
      <w:pPr>
        <w:ind w:left="1440" w:hanging="360"/>
      </w:pPr>
      <w:rPr>
        <w:rFonts w:ascii="Courier New" w:hAnsi="Courier New" w:hint="default"/>
      </w:rPr>
    </w:lvl>
    <w:lvl w:ilvl="2" w:tplc="7458CB92">
      <w:start w:val="1"/>
      <w:numFmt w:val="bullet"/>
      <w:lvlText w:val=""/>
      <w:lvlJc w:val="left"/>
      <w:pPr>
        <w:ind w:left="2160" w:hanging="360"/>
      </w:pPr>
      <w:rPr>
        <w:rFonts w:ascii="Wingdings" w:hAnsi="Wingdings" w:hint="default"/>
      </w:rPr>
    </w:lvl>
    <w:lvl w:ilvl="3" w:tplc="43FA5BEE">
      <w:start w:val="1"/>
      <w:numFmt w:val="bullet"/>
      <w:lvlText w:val=""/>
      <w:lvlJc w:val="left"/>
      <w:pPr>
        <w:ind w:left="2880" w:hanging="360"/>
      </w:pPr>
      <w:rPr>
        <w:rFonts w:ascii="Symbol" w:hAnsi="Symbol" w:hint="default"/>
      </w:rPr>
    </w:lvl>
    <w:lvl w:ilvl="4" w:tplc="4EAED016">
      <w:start w:val="1"/>
      <w:numFmt w:val="bullet"/>
      <w:lvlText w:val="o"/>
      <w:lvlJc w:val="left"/>
      <w:pPr>
        <w:ind w:left="3600" w:hanging="360"/>
      </w:pPr>
      <w:rPr>
        <w:rFonts w:ascii="Courier New" w:hAnsi="Courier New" w:hint="default"/>
      </w:rPr>
    </w:lvl>
    <w:lvl w:ilvl="5" w:tplc="907E9840">
      <w:start w:val="1"/>
      <w:numFmt w:val="bullet"/>
      <w:lvlText w:val=""/>
      <w:lvlJc w:val="left"/>
      <w:pPr>
        <w:ind w:left="4320" w:hanging="360"/>
      </w:pPr>
      <w:rPr>
        <w:rFonts w:ascii="Wingdings" w:hAnsi="Wingdings" w:hint="default"/>
      </w:rPr>
    </w:lvl>
    <w:lvl w:ilvl="6" w:tplc="7A101DD0">
      <w:start w:val="1"/>
      <w:numFmt w:val="bullet"/>
      <w:lvlText w:val=""/>
      <w:lvlJc w:val="left"/>
      <w:pPr>
        <w:ind w:left="5040" w:hanging="360"/>
      </w:pPr>
      <w:rPr>
        <w:rFonts w:ascii="Symbol" w:hAnsi="Symbol" w:hint="default"/>
      </w:rPr>
    </w:lvl>
    <w:lvl w:ilvl="7" w:tplc="12465BCC">
      <w:start w:val="1"/>
      <w:numFmt w:val="bullet"/>
      <w:lvlText w:val="o"/>
      <w:lvlJc w:val="left"/>
      <w:pPr>
        <w:ind w:left="5760" w:hanging="360"/>
      </w:pPr>
      <w:rPr>
        <w:rFonts w:ascii="Courier New" w:hAnsi="Courier New" w:hint="default"/>
      </w:rPr>
    </w:lvl>
    <w:lvl w:ilvl="8" w:tplc="FE62B016">
      <w:start w:val="1"/>
      <w:numFmt w:val="bullet"/>
      <w:lvlText w:val=""/>
      <w:lvlJc w:val="left"/>
      <w:pPr>
        <w:ind w:left="6480" w:hanging="360"/>
      </w:pPr>
      <w:rPr>
        <w:rFonts w:ascii="Wingdings" w:hAnsi="Wingdings" w:hint="default"/>
      </w:rPr>
    </w:lvl>
  </w:abstractNum>
  <w:abstractNum w:abstractNumId="26">
    <w:nsid w:val="76C5430B"/>
    <w:multiLevelType w:val="hybridMultilevel"/>
    <w:tmpl w:val="82E403AC"/>
    <w:lvl w:ilvl="0" w:tplc="1FBA8284">
      <w:start w:val="1"/>
      <w:numFmt w:val="bullet"/>
      <w:lvlText w:val=""/>
      <w:lvlJc w:val="left"/>
      <w:pPr>
        <w:ind w:left="720" w:hanging="360"/>
      </w:pPr>
      <w:rPr>
        <w:rFonts w:ascii="Symbol" w:hAnsi="Symbol" w:hint="default"/>
      </w:rPr>
    </w:lvl>
    <w:lvl w:ilvl="1" w:tplc="96027672">
      <w:start w:val="1"/>
      <w:numFmt w:val="bullet"/>
      <w:lvlText w:val="o"/>
      <w:lvlJc w:val="left"/>
      <w:pPr>
        <w:ind w:left="1440" w:hanging="360"/>
      </w:pPr>
      <w:rPr>
        <w:rFonts w:ascii="Courier New" w:hAnsi="Courier New" w:hint="default"/>
      </w:rPr>
    </w:lvl>
    <w:lvl w:ilvl="2" w:tplc="8B1E71F6">
      <w:start w:val="1"/>
      <w:numFmt w:val="bullet"/>
      <w:lvlText w:val=""/>
      <w:lvlJc w:val="left"/>
      <w:pPr>
        <w:ind w:left="2160" w:hanging="360"/>
      </w:pPr>
      <w:rPr>
        <w:rFonts w:ascii="Wingdings" w:hAnsi="Wingdings" w:hint="default"/>
      </w:rPr>
    </w:lvl>
    <w:lvl w:ilvl="3" w:tplc="7F2C2028">
      <w:start w:val="1"/>
      <w:numFmt w:val="bullet"/>
      <w:lvlText w:val=""/>
      <w:lvlJc w:val="left"/>
      <w:pPr>
        <w:ind w:left="2880" w:hanging="360"/>
      </w:pPr>
      <w:rPr>
        <w:rFonts w:ascii="Symbol" w:hAnsi="Symbol" w:hint="default"/>
      </w:rPr>
    </w:lvl>
    <w:lvl w:ilvl="4" w:tplc="078E1004">
      <w:start w:val="1"/>
      <w:numFmt w:val="bullet"/>
      <w:lvlText w:val="o"/>
      <w:lvlJc w:val="left"/>
      <w:pPr>
        <w:ind w:left="3600" w:hanging="360"/>
      </w:pPr>
      <w:rPr>
        <w:rFonts w:ascii="Courier New" w:hAnsi="Courier New" w:hint="default"/>
      </w:rPr>
    </w:lvl>
    <w:lvl w:ilvl="5" w:tplc="DBCE2C04">
      <w:start w:val="1"/>
      <w:numFmt w:val="bullet"/>
      <w:lvlText w:val=""/>
      <w:lvlJc w:val="left"/>
      <w:pPr>
        <w:ind w:left="4320" w:hanging="360"/>
      </w:pPr>
      <w:rPr>
        <w:rFonts w:ascii="Wingdings" w:hAnsi="Wingdings" w:hint="default"/>
      </w:rPr>
    </w:lvl>
    <w:lvl w:ilvl="6" w:tplc="08FE35A2">
      <w:start w:val="1"/>
      <w:numFmt w:val="bullet"/>
      <w:lvlText w:val=""/>
      <w:lvlJc w:val="left"/>
      <w:pPr>
        <w:ind w:left="5040" w:hanging="360"/>
      </w:pPr>
      <w:rPr>
        <w:rFonts w:ascii="Symbol" w:hAnsi="Symbol" w:hint="default"/>
      </w:rPr>
    </w:lvl>
    <w:lvl w:ilvl="7" w:tplc="088C5AF2">
      <w:start w:val="1"/>
      <w:numFmt w:val="bullet"/>
      <w:lvlText w:val="o"/>
      <w:lvlJc w:val="left"/>
      <w:pPr>
        <w:ind w:left="5760" w:hanging="360"/>
      </w:pPr>
      <w:rPr>
        <w:rFonts w:ascii="Courier New" w:hAnsi="Courier New" w:hint="default"/>
      </w:rPr>
    </w:lvl>
    <w:lvl w:ilvl="8" w:tplc="6B5289A4">
      <w:start w:val="1"/>
      <w:numFmt w:val="bullet"/>
      <w:lvlText w:val=""/>
      <w:lvlJc w:val="left"/>
      <w:pPr>
        <w:ind w:left="6480" w:hanging="360"/>
      </w:pPr>
      <w:rPr>
        <w:rFonts w:ascii="Wingdings" w:hAnsi="Wingdings" w:hint="default"/>
      </w:rPr>
    </w:lvl>
  </w:abstractNum>
  <w:abstractNum w:abstractNumId="27">
    <w:nsid w:val="77287DEF"/>
    <w:multiLevelType w:val="hybridMultilevel"/>
    <w:tmpl w:val="040808C6"/>
    <w:lvl w:ilvl="0" w:tplc="F26E1CD0">
      <w:start w:val="1"/>
      <w:numFmt w:val="bullet"/>
      <w:lvlText w:val=""/>
      <w:lvlJc w:val="left"/>
      <w:pPr>
        <w:ind w:left="720" w:hanging="360"/>
      </w:pPr>
      <w:rPr>
        <w:rFonts w:ascii="Symbol" w:hAnsi="Symbol" w:hint="default"/>
      </w:rPr>
    </w:lvl>
    <w:lvl w:ilvl="1" w:tplc="A56A3EAE">
      <w:start w:val="1"/>
      <w:numFmt w:val="bullet"/>
      <w:lvlText w:val="o"/>
      <w:lvlJc w:val="left"/>
      <w:pPr>
        <w:ind w:left="1440" w:hanging="360"/>
      </w:pPr>
      <w:rPr>
        <w:rFonts w:ascii="Courier New" w:hAnsi="Courier New" w:hint="default"/>
      </w:rPr>
    </w:lvl>
    <w:lvl w:ilvl="2" w:tplc="270413C6">
      <w:start w:val="1"/>
      <w:numFmt w:val="bullet"/>
      <w:lvlText w:val=""/>
      <w:lvlJc w:val="left"/>
      <w:pPr>
        <w:ind w:left="2160" w:hanging="360"/>
      </w:pPr>
      <w:rPr>
        <w:rFonts w:ascii="Wingdings" w:hAnsi="Wingdings" w:hint="default"/>
      </w:rPr>
    </w:lvl>
    <w:lvl w:ilvl="3" w:tplc="F11427F0">
      <w:start w:val="1"/>
      <w:numFmt w:val="bullet"/>
      <w:lvlText w:val=""/>
      <w:lvlJc w:val="left"/>
      <w:pPr>
        <w:ind w:left="2880" w:hanging="360"/>
      </w:pPr>
      <w:rPr>
        <w:rFonts w:ascii="Symbol" w:hAnsi="Symbol" w:hint="default"/>
      </w:rPr>
    </w:lvl>
    <w:lvl w:ilvl="4" w:tplc="AEAA2958">
      <w:start w:val="1"/>
      <w:numFmt w:val="bullet"/>
      <w:lvlText w:val="o"/>
      <w:lvlJc w:val="left"/>
      <w:pPr>
        <w:ind w:left="3600" w:hanging="360"/>
      </w:pPr>
      <w:rPr>
        <w:rFonts w:ascii="Courier New" w:hAnsi="Courier New" w:hint="default"/>
      </w:rPr>
    </w:lvl>
    <w:lvl w:ilvl="5" w:tplc="70B2F22E">
      <w:start w:val="1"/>
      <w:numFmt w:val="bullet"/>
      <w:lvlText w:val=""/>
      <w:lvlJc w:val="left"/>
      <w:pPr>
        <w:ind w:left="4320" w:hanging="360"/>
      </w:pPr>
      <w:rPr>
        <w:rFonts w:ascii="Wingdings" w:hAnsi="Wingdings" w:hint="default"/>
      </w:rPr>
    </w:lvl>
    <w:lvl w:ilvl="6" w:tplc="90A813E2">
      <w:start w:val="1"/>
      <w:numFmt w:val="bullet"/>
      <w:lvlText w:val=""/>
      <w:lvlJc w:val="left"/>
      <w:pPr>
        <w:ind w:left="5040" w:hanging="360"/>
      </w:pPr>
      <w:rPr>
        <w:rFonts w:ascii="Symbol" w:hAnsi="Symbol" w:hint="default"/>
      </w:rPr>
    </w:lvl>
    <w:lvl w:ilvl="7" w:tplc="2ACE9588">
      <w:start w:val="1"/>
      <w:numFmt w:val="bullet"/>
      <w:lvlText w:val="o"/>
      <w:lvlJc w:val="left"/>
      <w:pPr>
        <w:ind w:left="5760" w:hanging="360"/>
      </w:pPr>
      <w:rPr>
        <w:rFonts w:ascii="Courier New" w:hAnsi="Courier New" w:hint="default"/>
      </w:rPr>
    </w:lvl>
    <w:lvl w:ilvl="8" w:tplc="1F542C6A">
      <w:start w:val="1"/>
      <w:numFmt w:val="bullet"/>
      <w:lvlText w:val=""/>
      <w:lvlJc w:val="left"/>
      <w:pPr>
        <w:ind w:left="6480" w:hanging="360"/>
      </w:pPr>
      <w:rPr>
        <w:rFonts w:ascii="Wingdings" w:hAnsi="Wingdings" w:hint="default"/>
      </w:rPr>
    </w:lvl>
  </w:abstractNum>
  <w:abstractNum w:abstractNumId="28">
    <w:nsid w:val="77BC3C0C"/>
    <w:multiLevelType w:val="hybridMultilevel"/>
    <w:tmpl w:val="04129E84"/>
    <w:lvl w:ilvl="0" w:tplc="FE025090">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604028"/>
    <w:multiLevelType w:val="hybridMultilevel"/>
    <w:tmpl w:val="AC164B8A"/>
    <w:lvl w:ilvl="0" w:tplc="0F9E5D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AC4993"/>
    <w:multiLevelType w:val="hybridMultilevel"/>
    <w:tmpl w:val="B6A6AA66"/>
    <w:lvl w:ilvl="0" w:tplc="B1AC9642">
      <w:start w:val="1"/>
      <w:numFmt w:val="bullet"/>
      <w:lvlText w:val=""/>
      <w:lvlJc w:val="left"/>
      <w:pPr>
        <w:ind w:left="720" w:hanging="360"/>
      </w:pPr>
      <w:rPr>
        <w:rFonts w:ascii="Symbol" w:hAnsi="Symbol" w:hint="default"/>
      </w:rPr>
    </w:lvl>
    <w:lvl w:ilvl="1" w:tplc="D98C807A">
      <w:start w:val="1"/>
      <w:numFmt w:val="bullet"/>
      <w:lvlText w:val="o"/>
      <w:lvlJc w:val="left"/>
      <w:pPr>
        <w:ind w:left="1440" w:hanging="360"/>
      </w:pPr>
      <w:rPr>
        <w:rFonts w:ascii="Courier New" w:hAnsi="Courier New" w:hint="default"/>
      </w:rPr>
    </w:lvl>
    <w:lvl w:ilvl="2" w:tplc="26028D62">
      <w:start w:val="1"/>
      <w:numFmt w:val="bullet"/>
      <w:lvlText w:val=""/>
      <w:lvlJc w:val="left"/>
      <w:pPr>
        <w:ind w:left="2160" w:hanging="360"/>
      </w:pPr>
      <w:rPr>
        <w:rFonts w:ascii="Wingdings" w:hAnsi="Wingdings" w:hint="default"/>
      </w:rPr>
    </w:lvl>
    <w:lvl w:ilvl="3" w:tplc="4F364A20">
      <w:start w:val="1"/>
      <w:numFmt w:val="bullet"/>
      <w:lvlText w:val=""/>
      <w:lvlJc w:val="left"/>
      <w:pPr>
        <w:ind w:left="2880" w:hanging="360"/>
      </w:pPr>
      <w:rPr>
        <w:rFonts w:ascii="Symbol" w:hAnsi="Symbol" w:hint="default"/>
      </w:rPr>
    </w:lvl>
    <w:lvl w:ilvl="4" w:tplc="30F2274A">
      <w:start w:val="1"/>
      <w:numFmt w:val="bullet"/>
      <w:lvlText w:val="o"/>
      <w:lvlJc w:val="left"/>
      <w:pPr>
        <w:ind w:left="3600" w:hanging="360"/>
      </w:pPr>
      <w:rPr>
        <w:rFonts w:ascii="Courier New" w:hAnsi="Courier New" w:hint="default"/>
      </w:rPr>
    </w:lvl>
    <w:lvl w:ilvl="5" w:tplc="C472CF06">
      <w:start w:val="1"/>
      <w:numFmt w:val="bullet"/>
      <w:lvlText w:val=""/>
      <w:lvlJc w:val="left"/>
      <w:pPr>
        <w:ind w:left="4320" w:hanging="360"/>
      </w:pPr>
      <w:rPr>
        <w:rFonts w:ascii="Wingdings" w:hAnsi="Wingdings" w:hint="default"/>
      </w:rPr>
    </w:lvl>
    <w:lvl w:ilvl="6" w:tplc="D626F296">
      <w:start w:val="1"/>
      <w:numFmt w:val="bullet"/>
      <w:lvlText w:val=""/>
      <w:lvlJc w:val="left"/>
      <w:pPr>
        <w:ind w:left="5040" w:hanging="360"/>
      </w:pPr>
      <w:rPr>
        <w:rFonts w:ascii="Symbol" w:hAnsi="Symbol" w:hint="default"/>
      </w:rPr>
    </w:lvl>
    <w:lvl w:ilvl="7" w:tplc="E9A8936E">
      <w:start w:val="1"/>
      <w:numFmt w:val="bullet"/>
      <w:lvlText w:val="o"/>
      <w:lvlJc w:val="left"/>
      <w:pPr>
        <w:ind w:left="5760" w:hanging="360"/>
      </w:pPr>
      <w:rPr>
        <w:rFonts w:ascii="Courier New" w:hAnsi="Courier New" w:hint="default"/>
      </w:rPr>
    </w:lvl>
    <w:lvl w:ilvl="8" w:tplc="5EA419FC">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8"/>
  </w:num>
  <w:num w:numId="5">
    <w:abstractNumId w:val="1"/>
  </w:num>
  <w:num w:numId="6">
    <w:abstractNumId w:val="0"/>
  </w:num>
  <w:num w:numId="7">
    <w:abstractNumId w:val="19"/>
  </w:num>
  <w:num w:numId="8">
    <w:abstractNumId w:val="29"/>
  </w:num>
  <w:num w:numId="9">
    <w:abstractNumId w:val="22"/>
  </w:num>
  <w:num w:numId="10">
    <w:abstractNumId w:val="4"/>
  </w:num>
  <w:num w:numId="11">
    <w:abstractNumId w:val="28"/>
  </w:num>
  <w:num w:numId="12">
    <w:abstractNumId w:val="15"/>
  </w:num>
  <w:num w:numId="13">
    <w:abstractNumId w:val="21"/>
  </w:num>
  <w:num w:numId="14">
    <w:abstractNumId w:val="5"/>
  </w:num>
  <w:num w:numId="15">
    <w:abstractNumId w:val="20"/>
  </w:num>
  <w:num w:numId="16">
    <w:abstractNumId w:val="13"/>
  </w:num>
  <w:num w:numId="17">
    <w:abstractNumId w:val="6"/>
  </w:num>
  <w:num w:numId="18">
    <w:abstractNumId w:val="3"/>
  </w:num>
  <w:num w:numId="19">
    <w:abstractNumId w:val="26"/>
  </w:num>
  <w:num w:numId="20">
    <w:abstractNumId w:val="24"/>
  </w:num>
  <w:num w:numId="21">
    <w:abstractNumId w:val="30"/>
  </w:num>
  <w:num w:numId="22">
    <w:abstractNumId w:val="9"/>
  </w:num>
  <w:num w:numId="23">
    <w:abstractNumId w:val="23"/>
  </w:num>
  <w:num w:numId="24">
    <w:abstractNumId w:val="14"/>
  </w:num>
  <w:num w:numId="25">
    <w:abstractNumId w:val="7"/>
  </w:num>
  <w:num w:numId="26">
    <w:abstractNumId w:val="25"/>
  </w:num>
  <w:num w:numId="27">
    <w:abstractNumId w:val="27"/>
  </w:num>
  <w:num w:numId="28">
    <w:abstractNumId w:val="11"/>
  </w:num>
  <w:num w:numId="29">
    <w:abstractNumId w:val="18"/>
  </w:num>
  <w:num w:numId="30">
    <w:abstractNumId w:val="17"/>
  </w:num>
  <w:num w:numId="31">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Birch">
    <w15:presenceInfo w15:providerId="Windows Live" w15:userId="4feefc7ba94cb6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E3"/>
    <w:rsid w:val="00043606"/>
    <w:rsid w:val="00062F2D"/>
    <w:rsid w:val="000656C0"/>
    <w:rsid w:val="000660E0"/>
    <w:rsid w:val="000A7F34"/>
    <w:rsid w:val="000B59FE"/>
    <w:rsid w:val="000D2B20"/>
    <w:rsid w:val="000E468A"/>
    <w:rsid w:val="001273E8"/>
    <w:rsid w:val="001553D7"/>
    <w:rsid w:val="001726CB"/>
    <w:rsid w:val="001B3559"/>
    <w:rsid w:val="001C0EDE"/>
    <w:rsid w:val="001D475C"/>
    <w:rsid w:val="001F4429"/>
    <w:rsid w:val="002247F9"/>
    <w:rsid w:val="00225A19"/>
    <w:rsid w:val="00234FE6"/>
    <w:rsid w:val="00281C61"/>
    <w:rsid w:val="002838C2"/>
    <w:rsid w:val="002911B1"/>
    <w:rsid w:val="002A3EED"/>
    <w:rsid w:val="002B543C"/>
    <w:rsid w:val="002C2BB6"/>
    <w:rsid w:val="002F7C4A"/>
    <w:rsid w:val="0031305E"/>
    <w:rsid w:val="00321FF6"/>
    <w:rsid w:val="00344C99"/>
    <w:rsid w:val="00350D1A"/>
    <w:rsid w:val="003D2437"/>
    <w:rsid w:val="003E7C49"/>
    <w:rsid w:val="003F054B"/>
    <w:rsid w:val="004024EC"/>
    <w:rsid w:val="00417C91"/>
    <w:rsid w:val="00424D47"/>
    <w:rsid w:val="004360C1"/>
    <w:rsid w:val="00452F7C"/>
    <w:rsid w:val="0046097F"/>
    <w:rsid w:val="004927A4"/>
    <w:rsid w:val="004B5F5F"/>
    <w:rsid w:val="004C6518"/>
    <w:rsid w:val="004E611C"/>
    <w:rsid w:val="0050069E"/>
    <w:rsid w:val="005538CE"/>
    <w:rsid w:val="00564C61"/>
    <w:rsid w:val="005804F6"/>
    <w:rsid w:val="00582223"/>
    <w:rsid w:val="00590B22"/>
    <w:rsid w:val="005C52C5"/>
    <w:rsid w:val="005C6376"/>
    <w:rsid w:val="005D2C1C"/>
    <w:rsid w:val="005D4902"/>
    <w:rsid w:val="00600975"/>
    <w:rsid w:val="00621FF2"/>
    <w:rsid w:val="0064274B"/>
    <w:rsid w:val="00651CA9"/>
    <w:rsid w:val="00694DB1"/>
    <w:rsid w:val="00695D38"/>
    <w:rsid w:val="0069788E"/>
    <w:rsid w:val="006E7F6F"/>
    <w:rsid w:val="006F343E"/>
    <w:rsid w:val="00725068"/>
    <w:rsid w:val="00736F9D"/>
    <w:rsid w:val="007943B7"/>
    <w:rsid w:val="007B1431"/>
    <w:rsid w:val="007B3D83"/>
    <w:rsid w:val="007D1C56"/>
    <w:rsid w:val="0080467B"/>
    <w:rsid w:val="008048C6"/>
    <w:rsid w:val="00834C50"/>
    <w:rsid w:val="00866865"/>
    <w:rsid w:val="008921D0"/>
    <w:rsid w:val="00892E48"/>
    <w:rsid w:val="00897092"/>
    <w:rsid w:val="008C2D1A"/>
    <w:rsid w:val="008D2EB5"/>
    <w:rsid w:val="008D3B1E"/>
    <w:rsid w:val="008F3CF3"/>
    <w:rsid w:val="008F60A4"/>
    <w:rsid w:val="00980A2C"/>
    <w:rsid w:val="00981C42"/>
    <w:rsid w:val="009856A1"/>
    <w:rsid w:val="009B2AA7"/>
    <w:rsid w:val="009D3579"/>
    <w:rsid w:val="009E2D1B"/>
    <w:rsid w:val="009F1A15"/>
    <w:rsid w:val="009F2A2F"/>
    <w:rsid w:val="00A14C8B"/>
    <w:rsid w:val="00A419E7"/>
    <w:rsid w:val="00A64169"/>
    <w:rsid w:val="00A76380"/>
    <w:rsid w:val="00AD3C56"/>
    <w:rsid w:val="00B82ADA"/>
    <w:rsid w:val="00B93F3B"/>
    <w:rsid w:val="00B94C4B"/>
    <w:rsid w:val="00BA2FF9"/>
    <w:rsid w:val="00BA53B3"/>
    <w:rsid w:val="00BB2F17"/>
    <w:rsid w:val="00BC1CD4"/>
    <w:rsid w:val="00BC1DFA"/>
    <w:rsid w:val="00BF03CF"/>
    <w:rsid w:val="00BF4C51"/>
    <w:rsid w:val="00C02081"/>
    <w:rsid w:val="00C224CF"/>
    <w:rsid w:val="00C606E0"/>
    <w:rsid w:val="00C638E3"/>
    <w:rsid w:val="00C90050"/>
    <w:rsid w:val="00CA6503"/>
    <w:rsid w:val="00D06410"/>
    <w:rsid w:val="00D4007C"/>
    <w:rsid w:val="00D44D74"/>
    <w:rsid w:val="00D6142D"/>
    <w:rsid w:val="00D753C1"/>
    <w:rsid w:val="00DA5124"/>
    <w:rsid w:val="00DB2767"/>
    <w:rsid w:val="00DB6388"/>
    <w:rsid w:val="00DC094A"/>
    <w:rsid w:val="00DC3043"/>
    <w:rsid w:val="00DE24A4"/>
    <w:rsid w:val="00E65EDE"/>
    <w:rsid w:val="00EA1788"/>
    <w:rsid w:val="00EB19AC"/>
    <w:rsid w:val="00EB2EF5"/>
    <w:rsid w:val="00EB525E"/>
    <w:rsid w:val="00EC7DEB"/>
    <w:rsid w:val="00EF5E06"/>
    <w:rsid w:val="00F20FEA"/>
    <w:rsid w:val="00F503F8"/>
    <w:rsid w:val="00F608A8"/>
    <w:rsid w:val="00F740F2"/>
    <w:rsid w:val="00FA2B0A"/>
    <w:rsid w:val="00FD12B8"/>
    <w:rsid w:val="00FF28A9"/>
    <w:rsid w:val="01061C3F"/>
    <w:rsid w:val="01518016"/>
    <w:rsid w:val="0315409B"/>
    <w:rsid w:val="04567E80"/>
    <w:rsid w:val="097E8DD2"/>
    <w:rsid w:val="0A48CD0A"/>
    <w:rsid w:val="0A68DA40"/>
    <w:rsid w:val="0B574AF6"/>
    <w:rsid w:val="0BD13E00"/>
    <w:rsid w:val="0C9D9317"/>
    <w:rsid w:val="0CF6DC5E"/>
    <w:rsid w:val="0D1929A9"/>
    <w:rsid w:val="1197FB61"/>
    <w:rsid w:val="11A3A692"/>
    <w:rsid w:val="11B9C467"/>
    <w:rsid w:val="124973C1"/>
    <w:rsid w:val="149AF5FA"/>
    <w:rsid w:val="163AC26A"/>
    <w:rsid w:val="1692C530"/>
    <w:rsid w:val="177781F8"/>
    <w:rsid w:val="182CCF29"/>
    <w:rsid w:val="18788F46"/>
    <w:rsid w:val="18B04258"/>
    <w:rsid w:val="194976E9"/>
    <w:rsid w:val="19C3F194"/>
    <w:rsid w:val="1CBC9F8B"/>
    <w:rsid w:val="1E35AAC7"/>
    <w:rsid w:val="1E3E63FC"/>
    <w:rsid w:val="1E86BD21"/>
    <w:rsid w:val="25F08194"/>
    <w:rsid w:val="26463627"/>
    <w:rsid w:val="26CC3389"/>
    <w:rsid w:val="27FFE9AA"/>
    <w:rsid w:val="284CB07E"/>
    <w:rsid w:val="28F679BC"/>
    <w:rsid w:val="291AC06A"/>
    <w:rsid w:val="2B56E47F"/>
    <w:rsid w:val="2B69BFE6"/>
    <w:rsid w:val="2BA48034"/>
    <w:rsid w:val="2C16914B"/>
    <w:rsid w:val="2DBAE5AF"/>
    <w:rsid w:val="2FF9360F"/>
    <w:rsid w:val="31C1A8A7"/>
    <w:rsid w:val="32A7A66D"/>
    <w:rsid w:val="32FA077F"/>
    <w:rsid w:val="33763030"/>
    <w:rsid w:val="33A0D209"/>
    <w:rsid w:val="33F23D36"/>
    <w:rsid w:val="34432757"/>
    <w:rsid w:val="36A2632A"/>
    <w:rsid w:val="370DB5AB"/>
    <w:rsid w:val="37521522"/>
    <w:rsid w:val="392CA441"/>
    <w:rsid w:val="3976BCFD"/>
    <w:rsid w:val="3A2A4165"/>
    <w:rsid w:val="3B5C96C0"/>
    <w:rsid w:val="3C13E6C7"/>
    <w:rsid w:val="3C83B029"/>
    <w:rsid w:val="3D1AE862"/>
    <w:rsid w:val="3D2CC549"/>
    <w:rsid w:val="3F9747A6"/>
    <w:rsid w:val="40E1AB9E"/>
    <w:rsid w:val="4160DFD2"/>
    <w:rsid w:val="446FE52E"/>
    <w:rsid w:val="4559C233"/>
    <w:rsid w:val="493A9284"/>
    <w:rsid w:val="493B02BE"/>
    <w:rsid w:val="496DAC8C"/>
    <w:rsid w:val="497F24CC"/>
    <w:rsid w:val="4A764C56"/>
    <w:rsid w:val="4EC1468C"/>
    <w:rsid w:val="4EF94297"/>
    <w:rsid w:val="4FC723D2"/>
    <w:rsid w:val="5031A26A"/>
    <w:rsid w:val="50FB8E0E"/>
    <w:rsid w:val="52A138A0"/>
    <w:rsid w:val="52D8C989"/>
    <w:rsid w:val="5530D787"/>
    <w:rsid w:val="566AA2B8"/>
    <w:rsid w:val="571599EB"/>
    <w:rsid w:val="5767768E"/>
    <w:rsid w:val="5785F02D"/>
    <w:rsid w:val="58045A18"/>
    <w:rsid w:val="582E9513"/>
    <w:rsid w:val="59ADB142"/>
    <w:rsid w:val="59E3D5D2"/>
    <w:rsid w:val="5BC6628F"/>
    <w:rsid w:val="5EBF5026"/>
    <w:rsid w:val="5F57C1E7"/>
    <w:rsid w:val="60266850"/>
    <w:rsid w:val="610B65DD"/>
    <w:rsid w:val="6198DD2F"/>
    <w:rsid w:val="6285C4E9"/>
    <w:rsid w:val="63632203"/>
    <w:rsid w:val="6398C129"/>
    <w:rsid w:val="649F3720"/>
    <w:rsid w:val="655840C0"/>
    <w:rsid w:val="65F3A6DE"/>
    <w:rsid w:val="65F3C384"/>
    <w:rsid w:val="66E2FD88"/>
    <w:rsid w:val="68DFCF84"/>
    <w:rsid w:val="6A3BBDCA"/>
    <w:rsid w:val="6C178254"/>
    <w:rsid w:val="6C910941"/>
    <w:rsid w:val="6CB21391"/>
    <w:rsid w:val="6ED4132A"/>
    <w:rsid w:val="6F90FD6F"/>
    <w:rsid w:val="719108A7"/>
    <w:rsid w:val="74E8037C"/>
    <w:rsid w:val="769BFF20"/>
    <w:rsid w:val="78457E83"/>
    <w:rsid w:val="7978F321"/>
    <w:rsid w:val="7AD93524"/>
    <w:rsid w:val="7AE88255"/>
    <w:rsid w:val="7C88E63D"/>
    <w:rsid w:val="7D3C6D06"/>
    <w:rsid w:val="7D8B3E26"/>
    <w:rsid w:val="7DFEA056"/>
    <w:rsid w:val="7E635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D9A512"/>
  <w15:chartTrackingRefBased/>
  <w15:docId w15:val="{0356A9EA-7193-43F1-A5CC-E2DF62C9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F2D"/>
    <w:pPr>
      <w:keepNext/>
      <w:keepLines/>
      <w:spacing w:before="480" w:after="0" w:line="276" w:lineRule="auto"/>
      <w:outlineLvl w:val="0"/>
    </w:pPr>
    <w:rPr>
      <w:rFonts w:asciiTheme="majorHAnsi" w:eastAsiaTheme="majorEastAsia" w:hAnsiTheme="majorHAnsi" w:cstheme="majorBidi"/>
      <w:b/>
      <w:bCs/>
      <w:color w:val="CD8C06" w:themeColor="accent1" w:themeShade="BF"/>
      <w:sz w:val="28"/>
      <w:szCs w:val="28"/>
    </w:rPr>
  </w:style>
  <w:style w:type="paragraph" w:styleId="Heading2">
    <w:name w:val="heading 2"/>
    <w:basedOn w:val="Normal"/>
    <w:next w:val="Normal"/>
    <w:link w:val="Heading2Char"/>
    <w:uiPriority w:val="9"/>
    <w:unhideWhenUsed/>
    <w:qFormat/>
    <w:rsid w:val="00062F2D"/>
    <w:pPr>
      <w:keepNext/>
      <w:keepLines/>
      <w:spacing w:before="200" w:after="0" w:line="276" w:lineRule="auto"/>
      <w:outlineLvl w:val="1"/>
    </w:pPr>
    <w:rPr>
      <w:rFonts w:asciiTheme="majorHAnsi" w:eastAsiaTheme="majorEastAsia" w:hAnsiTheme="majorHAnsi" w:cstheme="majorBidi"/>
      <w:b/>
      <w:bCs/>
      <w:color w:val="F8B323" w:themeColor="accent1"/>
      <w:sz w:val="26"/>
      <w:szCs w:val="26"/>
    </w:rPr>
  </w:style>
  <w:style w:type="paragraph" w:styleId="Heading6">
    <w:name w:val="heading 6"/>
    <w:basedOn w:val="Normal"/>
    <w:next w:val="Normal"/>
    <w:link w:val="Heading6Char"/>
    <w:uiPriority w:val="9"/>
    <w:semiHidden/>
    <w:unhideWhenUsed/>
    <w:qFormat/>
    <w:rsid w:val="009B2AA7"/>
    <w:pPr>
      <w:keepNext/>
      <w:keepLines/>
      <w:spacing w:before="40" w:after="0"/>
      <w:outlineLvl w:val="5"/>
    </w:pPr>
    <w:rPr>
      <w:rFonts w:asciiTheme="majorHAnsi" w:eastAsiaTheme="majorEastAsia" w:hAnsiTheme="majorHAnsi" w:cstheme="majorBidi"/>
      <w:color w:val="885D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8C6"/>
  </w:style>
  <w:style w:type="paragraph" w:styleId="Footer">
    <w:name w:val="footer"/>
    <w:basedOn w:val="Normal"/>
    <w:link w:val="FooterChar"/>
    <w:uiPriority w:val="99"/>
    <w:unhideWhenUsed/>
    <w:rsid w:val="00804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8C6"/>
  </w:style>
  <w:style w:type="paragraph" w:styleId="ListParagraph">
    <w:name w:val="List Paragraph"/>
    <w:basedOn w:val="Normal"/>
    <w:uiPriority w:val="34"/>
    <w:qFormat/>
    <w:rsid w:val="00F740F2"/>
    <w:pPr>
      <w:spacing w:after="200" w:line="276" w:lineRule="auto"/>
      <w:ind w:left="720"/>
      <w:contextualSpacing/>
    </w:pPr>
  </w:style>
  <w:style w:type="character" w:customStyle="1" w:styleId="Heading1Char">
    <w:name w:val="Heading 1 Char"/>
    <w:basedOn w:val="DefaultParagraphFont"/>
    <w:link w:val="Heading1"/>
    <w:uiPriority w:val="9"/>
    <w:rsid w:val="00062F2D"/>
    <w:rPr>
      <w:rFonts w:asciiTheme="majorHAnsi" w:eastAsiaTheme="majorEastAsia" w:hAnsiTheme="majorHAnsi" w:cstheme="majorBidi"/>
      <w:b/>
      <w:bCs/>
      <w:color w:val="CD8C06" w:themeColor="accent1" w:themeShade="BF"/>
      <w:sz w:val="28"/>
      <w:szCs w:val="28"/>
    </w:rPr>
  </w:style>
  <w:style w:type="character" w:customStyle="1" w:styleId="Heading2Char">
    <w:name w:val="Heading 2 Char"/>
    <w:basedOn w:val="DefaultParagraphFont"/>
    <w:link w:val="Heading2"/>
    <w:uiPriority w:val="9"/>
    <w:rsid w:val="00062F2D"/>
    <w:rPr>
      <w:rFonts w:asciiTheme="majorHAnsi" w:eastAsiaTheme="majorEastAsia" w:hAnsiTheme="majorHAnsi" w:cstheme="majorBidi"/>
      <w:b/>
      <w:bCs/>
      <w:color w:val="F8B323" w:themeColor="accent1"/>
      <w:sz w:val="26"/>
      <w:szCs w:val="26"/>
    </w:rPr>
  </w:style>
  <w:style w:type="paragraph" w:styleId="Title">
    <w:name w:val="Title"/>
    <w:basedOn w:val="Normal"/>
    <w:next w:val="Normal"/>
    <w:link w:val="TitleChar"/>
    <w:uiPriority w:val="10"/>
    <w:qFormat/>
    <w:rsid w:val="00062F2D"/>
    <w:pPr>
      <w:pBdr>
        <w:bottom w:val="single" w:sz="8" w:space="4" w:color="F8B323" w:themeColor="accent1"/>
      </w:pBdr>
      <w:spacing w:after="300" w:line="240" w:lineRule="auto"/>
      <w:contextualSpacing/>
    </w:pPr>
    <w:rPr>
      <w:rFonts w:asciiTheme="majorHAnsi" w:eastAsiaTheme="majorEastAsia" w:hAnsiTheme="majorHAnsi" w:cstheme="majorBidi"/>
      <w:color w:val="1F1300" w:themeColor="text2" w:themeShade="BF"/>
      <w:spacing w:val="5"/>
      <w:kern w:val="28"/>
      <w:sz w:val="52"/>
      <w:szCs w:val="52"/>
    </w:rPr>
  </w:style>
  <w:style w:type="character" w:customStyle="1" w:styleId="TitleChar">
    <w:name w:val="Title Char"/>
    <w:basedOn w:val="DefaultParagraphFont"/>
    <w:link w:val="Title"/>
    <w:uiPriority w:val="10"/>
    <w:rsid w:val="00062F2D"/>
    <w:rPr>
      <w:rFonts w:asciiTheme="majorHAnsi" w:eastAsiaTheme="majorEastAsia" w:hAnsiTheme="majorHAnsi" w:cstheme="majorBidi"/>
      <w:color w:val="1F1300" w:themeColor="text2" w:themeShade="BF"/>
      <w:spacing w:val="5"/>
      <w:kern w:val="28"/>
      <w:sz w:val="52"/>
      <w:szCs w:val="52"/>
    </w:rPr>
  </w:style>
  <w:style w:type="table" w:styleId="LightGrid-Accent1">
    <w:name w:val="Light Grid Accent 1"/>
    <w:basedOn w:val="TableNormal"/>
    <w:uiPriority w:val="62"/>
    <w:rsid w:val="00062F2D"/>
    <w:pPr>
      <w:spacing w:after="0" w:line="240" w:lineRule="auto"/>
    </w:pPr>
    <w:tblPr>
      <w:tblStyleRowBandSize w:val="1"/>
      <w:tblStyleColBandSize w:val="1"/>
      <w:tblInd w:w="0" w:type="dxa"/>
      <w:tblBorders>
        <w:top w:val="single" w:sz="8" w:space="0" w:color="F8B323" w:themeColor="accent1"/>
        <w:left w:val="single" w:sz="8" w:space="0" w:color="F8B323" w:themeColor="accent1"/>
        <w:bottom w:val="single" w:sz="8" w:space="0" w:color="F8B323" w:themeColor="accent1"/>
        <w:right w:val="single" w:sz="8" w:space="0" w:color="F8B323" w:themeColor="accent1"/>
        <w:insideH w:val="single" w:sz="8" w:space="0" w:color="F8B323" w:themeColor="accent1"/>
        <w:insideV w:val="single" w:sz="8" w:space="0" w:color="F8B32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8B323" w:themeColor="accent1"/>
          <w:left w:val="single" w:sz="8" w:space="0" w:color="F8B323" w:themeColor="accent1"/>
          <w:bottom w:val="single" w:sz="18" w:space="0" w:color="F8B323" w:themeColor="accent1"/>
          <w:right w:val="single" w:sz="8" w:space="0" w:color="F8B323" w:themeColor="accent1"/>
          <w:insideH w:val="nil"/>
          <w:insideV w:val="single" w:sz="8" w:space="0" w:color="F8B32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B323" w:themeColor="accent1"/>
          <w:left w:val="single" w:sz="8" w:space="0" w:color="F8B323" w:themeColor="accent1"/>
          <w:bottom w:val="single" w:sz="8" w:space="0" w:color="F8B323" w:themeColor="accent1"/>
          <w:right w:val="single" w:sz="8" w:space="0" w:color="F8B323" w:themeColor="accent1"/>
          <w:insideH w:val="nil"/>
          <w:insideV w:val="single" w:sz="8" w:space="0" w:color="F8B32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B323" w:themeColor="accent1"/>
          <w:left w:val="single" w:sz="8" w:space="0" w:color="F8B323" w:themeColor="accent1"/>
          <w:bottom w:val="single" w:sz="8" w:space="0" w:color="F8B323" w:themeColor="accent1"/>
          <w:right w:val="single" w:sz="8" w:space="0" w:color="F8B323" w:themeColor="accent1"/>
        </w:tcBorders>
      </w:tcPr>
    </w:tblStylePr>
    <w:tblStylePr w:type="band1Vert">
      <w:tblPr/>
      <w:tcPr>
        <w:tcBorders>
          <w:top w:val="single" w:sz="8" w:space="0" w:color="F8B323" w:themeColor="accent1"/>
          <w:left w:val="single" w:sz="8" w:space="0" w:color="F8B323" w:themeColor="accent1"/>
          <w:bottom w:val="single" w:sz="8" w:space="0" w:color="F8B323" w:themeColor="accent1"/>
          <w:right w:val="single" w:sz="8" w:space="0" w:color="F8B323" w:themeColor="accent1"/>
        </w:tcBorders>
        <w:shd w:val="clear" w:color="auto" w:fill="FDECC8" w:themeFill="accent1" w:themeFillTint="3F"/>
      </w:tcPr>
    </w:tblStylePr>
    <w:tblStylePr w:type="band1Horz">
      <w:tblPr/>
      <w:tcPr>
        <w:tcBorders>
          <w:top w:val="single" w:sz="8" w:space="0" w:color="F8B323" w:themeColor="accent1"/>
          <w:left w:val="single" w:sz="8" w:space="0" w:color="F8B323" w:themeColor="accent1"/>
          <w:bottom w:val="single" w:sz="8" w:space="0" w:color="F8B323" w:themeColor="accent1"/>
          <w:right w:val="single" w:sz="8" w:space="0" w:color="F8B323" w:themeColor="accent1"/>
          <w:insideV w:val="single" w:sz="8" w:space="0" w:color="F8B323" w:themeColor="accent1"/>
        </w:tcBorders>
        <w:shd w:val="clear" w:color="auto" w:fill="FDECC8" w:themeFill="accent1" w:themeFillTint="3F"/>
      </w:tcPr>
    </w:tblStylePr>
    <w:tblStylePr w:type="band2Horz">
      <w:tblPr/>
      <w:tcPr>
        <w:tcBorders>
          <w:top w:val="single" w:sz="8" w:space="0" w:color="F8B323" w:themeColor="accent1"/>
          <w:left w:val="single" w:sz="8" w:space="0" w:color="F8B323" w:themeColor="accent1"/>
          <w:bottom w:val="single" w:sz="8" w:space="0" w:color="F8B323" w:themeColor="accent1"/>
          <w:right w:val="single" w:sz="8" w:space="0" w:color="F8B323" w:themeColor="accent1"/>
          <w:insideV w:val="single" w:sz="8" w:space="0" w:color="F8B323" w:themeColor="accent1"/>
        </w:tcBorders>
      </w:tcPr>
    </w:tblStylePr>
  </w:style>
  <w:style w:type="paragraph" w:styleId="FootnoteText">
    <w:name w:val="footnote text"/>
    <w:basedOn w:val="Normal"/>
    <w:link w:val="FootnoteTextChar"/>
    <w:uiPriority w:val="99"/>
    <w:semiHidden/>
    <w:unhideWhenUsed/>
    <w:rsid w:val="002911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1B1"/>
    <w:rPr>
      <w:sz w:val="20"/>
      <w:szCs w:val="20"/>
    </w:rPr>
  </w:style>
  <w:style w:type="character" w:styleId="FootnoteReference">
    <w:name w:val="footnote reference"/>
    <w:basedOn w:val="DefaultParagraphFont"/>
    <w:uiPriority w:val="99"/>
    <w:semiHidden/>
    <w:unhideWhenUsed/>
    <w:rsid w:val="002911B1"/>
    <w:rPr>
      <w:vertAlign w:val="superscript"/>
    </w:rPr>
  </w:style>
  <w:style w:type="character" w:customStyle="1" w:styleId="Heading6Char">
    <w:name w:val="Heading 6 Char"/>
    <w:basedOn w:val="DefaultParagraphFont"/>
    <w:link w:val="Heading6"/>
    <w:uiPriority w:val="9"/>
    <w:semiHidden/>
    <w:rsid w:val="009B2AA7"/>
    <w:rPr>
      <w:rFonts w:asciiTheme="majorHAnsi" w:eastAsiaTheme="majorEastAsia" w:hAnsiTheme="majorHAnsi" w:cstheme="majorBidi"/>
      <w:color w:val="885D04" w:themeColor="accent1" w:themeShade="7F"/>
    </w:rPr>
  </w:style>
  <w:style w:type="paragraph" w:styleId="NormalWeb">
    <w:name w:val="Normal (Web)"/>
    <w:basedOn w:val="Normal"/>
    <w:uiPriority w:val="99"/>
    <w:semiHidden/>
    <w:unhideWhenUsed/>
    <w:rsid w:val="009B2A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4C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4C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52F7C"/>
    <w:rPr>
      <w:sz w:val="18"/>
      <w:szCs w:val="18"/>
    </w:rPr>
  </w:style>
  <w:style w:type="paragraph" w:styleId="CommentText">
    <w:name w:val="annotation text"/>
    <w:basedOn w:val="Normal"/>
    <w:link w:val="CommentTextChar"/>
    <w:uiPriority w:val="99"/>
    <w:semiHidden/>
    <w:unhideWhenUsed/>
    <w:rsid w:val="00452F7C"/>
    <w:pPr>
      <w:spacing w:line="240" w:lineRule="auto"/>
    </w:pPr>
    <w:rPr>
      <w:sz w:val="24"/>
      <w:szCs w:val="24"/>
    </w:rPr>
  </w:style>
  <w:style w:type="character" w:customStyle="1" w:styleId="CommentTextChar">
    <w:name w:val="Comment Text Char"/>
    <w:basedOn w:val="DefaultParagraphFont"/>
    <w:link w:val="CommentText"/>
    <w:uiPriority w:val="99"/>
    <w:semiHidden/>
    <w:rsid w:val="00452F7C"/>
    <w:rPr>
      <w:sz w:val="24"/>
      <w:szCs w:val="24"/>
    </w:rPr>
  </w:style>
  <w:style w:type="paragraph" w:styleId="CommentSubject">
    <w:name w:val="annotation subject"/>
    <w:basedOn w:val="CommentText"/>
    <w:next w:val="CommentText"/>
    <w:link w:val="CommentSubjectChar"/>
    <w:uiPriority w:val="99"/>
    <w:semiHidden/>
    <w:unhideWhenUsed/>
    <w:rsid w:val="00452F7C"/>
    <w:rPr>
      <w:b/>
      <w:bCs/>
      <w:sz w:val="20"/>
      <w:szCs w:val="20"/>
    </w:rPr>
  </w:style>
  <w:style w:type="character" w:customStyle="1" w:styleId="CommentSubjectChar">
    <w:name w:val="Comment Subject Char"/>
    <w:basedOn w:val="CommentTextChar"/>
    <w:link w:val="CommentSubject"/>
    <w:uiPriority w:val="99"/>
    <w:semiHidden/>
    <w:rsid w:val="00452F7C"/>
    <w:rPr>
      <w:b/>
      <w:bCs/>
      <w:sz w:val="20"/>
      <w:szCs w:val="20"/>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FCE0A6" w:themeColor="accent1" w:themeTint="66"/>
        <w:left w:val="single" w:sz="4" w:space="0" w:color="FCE0A6" w:themeColor="accent1" w:themeTint="66"/>
        <w:bottom w:val="single" w:sz="4" w:space="0" w:color="FCE0A6" w:themeColor="accent1" w:themeTint="66"/>
        <w:right w:val="single" w:sz="4" w:space="0" w:color="FCE0A6" w:themeColor="accent1" w:themeTint="66"/>
        <w:insideH w:val="single" w:sz="4" w:space="0" w:color="FCE0A6" w:themeColor="accent1" w:themeTint="66"/>
        <w:insideV w:val="single" w:sz="4" w:space="0" w:color="FCE0A6" w:themeColor="accent1" w:themeTint="66"/>
      </w:tblBorders>
      <w:tblCellMar>
        <w:top w:w="0" w:type="dxa"/>
        <w:left w:w="108" w:type="dxa"/>
        <w:bottom w:w="0" w:type="dxa"/>
        <w:right w:w="108" w:type="dxa"/>
      </w:tblCellMar>
    </w:tblPr>
    <w:tblStylePr w:type="firstRow">
      <w:rPr>
        <w:b/>
        <w:bCs/>
      </w:rPr>
      <w:tblPr/>
      <w:tcPr>
        <w:tcBorders>
          <w:bottom w:val="single" w:sz="12" w:space="0" w:color="FAD17A" w:themeColor="accent1" w:themeTint="99"/>
        </w:tcBorders>
      </w:tcPr>
    </w:tblStylePr>
    <w:tblStylePr w:type="lastRow">
      <w:rPr>
        <w:b/>
        <w:bCs/>
      </w:rPr>
      <w:tblPr/>
      <w:tcPr>
        <w:tcBorders>
          <w:top w:val="double" w:sz="2" w:space="0" w:color="FAD17A"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FAD17A" w:themeColor="accent1" w:themeTint="99"/>
        <w:bottom w:val="single" w:sz="2" w:space="0" w:color="FAD17A" w:themeColor="accent1" w:themeTint="99"/>
        <w:insideH w:val="single" w:sz="2" w:space="0" w:color="FAD17A" w:themeColor="accent1" w:themeTint="99"/>
        <w:insideV w:val="single" w:sz="2" w:space="0" w:color="FAD17A" w:themeColor="accent1" w:themeTint="99"/>
      </w:tblBorders>
      <w:tblCellMar>
        <w:top w:w="0" w:type="dxa"/>
        <w:left w:w="108" w:type="dxa"/>
        <w:bottom w:w="0" w:type="dxa"/>
        <w:right w:w="108" w:type="dxa"/>
      </w:tblCellMar>
    </w:tblPr>
    <w:tblStylePr w:type="firstRow">
      <w:rPr>
        <w:b/>
        <w:bCs/>
      </w:rPr>
      <w:tblPr/>
      <w:tcPr>
        <w:tcBorders>
          <w:top w:val="nil"/>
          <w:bottom w:val="single" w:sz="12" w:space="0" w:color="FAD17A" w:themeColor="accent1" w:themeTint="99"/>
          <w:insideH w:val="nil"/>
          <w:insideV w:val="nil"/>
        </w:tcBorders>
        <w:shd w:val="clear" w:color="auto" w:fill="FFFFFF" w:themeFill="background1"/>
      </w:tcPr>
    </w:tblStylePr>
    <w:tblStylePr w:type="lastRow">
      <w:rPr>
        <w:b/>
        <w:bCs/>
      </w:rPr>
      <w:tblPr/>
      <w:tcPr>
        <w:tcBorders>
          <w:top w:val="double" w:sz="2" w:space="0" w:color="FAD1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FD2" w:themeFill="accent1" w:themeFillTint="33"/>
      </w:tcPr>
    </w:tblStylePr>
    <w:tblStylePr w:type="band1Horz">
      <w:tblPr/>
      <w:tcPr>
        <w:shd w:val="clear" w:color="auto" w:fill="FDEFD2" w:themeFill="accent1" w:themeFillTint="33"/>
      </w:tcPr>
    </w:tblStylePr>
  </w:style>
  <w:style w:type="table" w:styleId="GridTable6Colorful-Accent1">
    <w:name w:val="Grid Table 6 Colorful Accent 1"/>
    <w:basedOn w:val="TableNormal"/>
    <w:uiPriority w:val="51"/>
    <w:pPr>
      <w:spacing w:after="0" w:line="240" w:lineRule="auto"/>
    </w:pPr>
    <w:rPr>
      <w:color w:val="CD8C06" w:themeColor="accent1" w:themeShade="BF"/>
    </w:rPr>
    <w:tblPr>
      <w:tblStyleRowBandSize w:val="1"/>
      <w:tblStyleColBandSize w:val="1"/>
      <w:tblInd w:w="0" w:type="dxa"/>
      <w:tblBorders>
        <w:top w:val="single" w:sz="4" w:space="0" w:color="FAD17A" w:themeColor="accent1" w:themeTint="99"/>
        <w:left w:val="single" w:sz="4" w:space="0" w:color="FAD17A" w:themeColor="accent1" w:themeTint="99"/>
        <w:bottom w:val="single" w:sz="4" w:space="0" w:color="FAD17A" w:themeColor="accent1" w:themeTint="99"/>
        <w:right w:val="single" w:sz="4" w:space="0" w:color="FAD17A" w:themeColor="accent1" w:themeTint="99"/>
        <w:insideH w:val="single" w:sz="4" w:space="0" w:color="FAD17A" w:themeColor="accent1" w:themeTint="99"/>
        <w:insideV w:val="single" w:sz="4" w:space="0" w:color="FAD17A" w:themeColor="accent1" w:themeTint="99"/>
      </w:tblBorders>
      <w:tblCellMar>
        <w:top w:w="0" w:type="dxa"/>
        <w:left w:w="108" w:type="dxa"/>
        <w:bottom w:w="0" w:type="dxa"/>
        <w:right w:w="108" w:type="dxa"/>
      </w:tblCellMar>
    </w:tblPr>
    <w:tblStylePr w:type="firstRow">
      <w:rPr>
        <w:b/>
        <w:bCs/>
      </w:rPr>
      <w:tblPr/>
      <w:tcPr>
        <w:tcBorders>
          <w:bottom w:val="single" w:sz="12" w:space="0" w:color="FAD17A" w:themeColor="accent1" w:themeTint="99"/>
        </w:tcBorders>
      </w:tcPr>
    </w:tblStylePr>
    <w:tblStylePr w:type="lastRow">
      <w:rPr>
        <w:b/>
        <w:bCs/>
      </w:rPr>
      <w:tblPr/>
      <w:tcPr>
        <w:tcBorders>
          <w:top w:val="double" w:sz="4" w:space="0" w:color="FAD17A" w:themeColor="accent1" w:themeTint="99"/>
        </w:tcBorders>
      </w:tcPr>
    </w:tblStylePr>
    <w:tblStylePr w:type="firstCol">
      <w:rPr>
        <w:b/>
        <w:bCs/>
      </w:rPr>
    </w:tblStylePr>
    <w:tblStylePr w:type="lastCol">
      <w:rPr>
        <w:b/>
        <w:bCs/>
      </w:rPr>
    </w:tblStylePr>
    <w:tblStylePr w:type="band1Vert">
      <w:tblPr/>
      <w:tcPr>
        <w:shd w:val="clear" w:color="auto" w:fill="FDEFD2" w:themeFill="accent1" w:themeFillTint="33"/>
      </w:tcPr>
    </w:tblStylePr>
    <w:tblStylePr w:type="band1Horz">
      <w:tblPr/>
      <w:tcPr>
        <w:shd w:val="clear" w:color="auto" w:fill="FDEFD2" w:themeFill="accent1" w:themeFillTint="33"/>
      </w:tcPr>
    </w:tblStylePr>
  </w:style>
  <w:style w:type="character" w:styleId="IntenseReference">
    <w:name w:val="Intense Reference"/>
    <w:basedOn w:val="DefaultParagraphFont"/>
    <w:uiPriority w:val="32"/>
    <w:qFormat/>
    <w:rsid w:val="00344C99"/>
    <w:rPr>
      <w:b/>
      <w:bCs/>
      <w:smallCaps/>
      <w:color w:val="F8B323"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592">
      <w:bodyDiv w:val="1"/>
      <w:marLeft w:val="0"/>
      <w:marRight w:val="0"/>
      <w:marTop w:val="0"/>
      <w:marBottom w:val="0"/>
      <w:divBdr>
        <w:top w:val="none" w:sz="0" w:space="0" w:color="auto"/>
        <w:left w:val="none" w:sz="0" w:space="0" w:color="auto"/>
        <w:bottom w:val="none" w:sz="0" w:space="0" w:color="auto"/>
        <w:right w:val="none" w:sz="0" w:space="0" w:color="auto"/>
      </w:divBdr>
      <w:divsChild>
        <w:div w:id="414282322">
          <w:marLeft w:val="0"/>
          <w:marRight w:val="0"/>
          <w:marTop w:val="0"/>
          <w:marBottom w:val="0"/>
          <w:divBdr>
            <w:top w:val="none" w:sz="0" w:space="0" w:color="auto"/>
            <w:left w:val="none" w:sz="0" w:space="0" w:color="auto"/>
            <w:bottom w:val="none" w:sz="0" w:space="0" w:color="auto"/>
            <w:right w:val="none" w:sz="0" w:space="0" w:color="auto"/>
          </w:divBdr>
        </w:div>
        <w:div w:id="1706633123">
          <w:marLeft w:val="0"/>
          <w:marRight w:val="0"/>
          <w:marTop w:val="0"/>
          <w:marBottom w:val="0"/>
          <w:divBdr>
            <w:top w:val="none" w:sz="0" w:space="0" w:color="auto"/>
            <w:left w:val="none" w:sz="0" w:space="0" w:color="auto"/>
            <w:bottom w:val="none" w:sz="0" w:space="0" w:color="auto"/>
            <w:right w:val="none" w:sz="0" w:space="0" w:color="auto"/>
          </w:divBdr>
        </w:div>
        <w:div w:id="979655560">
          <w:marLeft w:val="0"/>
          <w:marRight w:val="0"/>
          <w:marTop w:val="0"/>
          <w:marBottom w:val="0"/>
          <w:divBdr>
            <w:top w:val="none" w:sz="0" w:space="0" w:color="auto"/>
            <w:left w:val="none" w:sz="0" w:space="0" w:color="auto"/>
            <w:bottom w:val="none" w:sz="0" w:space="0" w:color="auto"/>
            <w:right w:val="none" w:sz="0" w:space="0" w:color="auto"/>
          </w:divBdr>
        </w:div>
        <w:div w:id="363404511">
          <w:marLeft w:val="0"/>
          <w:marRight w:val="0"/>
          <w:marTop w:val="0"/>
          <w:marBottom w:val="0"/>
          <w:divBdr>
            <w:top w:val="none" w:sz="0" w:space="0" w:color="auto"/>
            <w:left w:val="none" w:sz="0" w:space="0" w:color="auto"/>
            <w:bottom w:val="none" w:sz="0" w:space="0" w:color="auto"/>
            <w:right w:val="none" w:sz="0" w:space="0" w:color="auto"/>
          </w:divBdr>
        </w:div>
        <w:div w:id="572205689">
          <w:marLeft w:val="0"/>
          <w:marRight w:val="0"/>
          <w:marTop w:val="0"/>
          <w:marBottom w:val="0"/>
          <w:divBdr>
            <w:top w:val="none" w:sz="0" w:space="0" w:color="auto"/>
            <w:left w:val="none" w:sz="0" w:space="0" w:color="auto"/>
            <w:bottom w:val="none" w:sz="0" w:space="0" w:color="auto"/>
            <w:right w:val="none" w:sz="0" w:space="0" w:color="auto"/>
          </w:divBdr>
        </w:div>
      </w:divsChild>
    </w:div>
    <w:div w:id="1335959018">
      <w:bodyDiv w:val="1"/>
      <w:marLeft w:val="0"/>
      <w:marRight w:val="0"/>
      <w:marTop w:val="0"/>
      <w:marBottom w:val="0"/>
      <w:divBdr>
        <w:top w:val="none" w:sz="0" w:space="0" w:color="auto"/>
        <w:left w:val="none" w:sz="0" w:space="0" w:color="auto"/>
        <w:bottom w:val="none" w:sz="0" w:space="0" w:color="auto"/>
        <w:right w:val="none" w:sz="0" w:space="0" w:color="auto"/>
      </w:divBdr>
    </w:div>
    <w:div w:id="1547796165">
      <w:bodyDiv w:val="1"/>
      <w:marLeft w:val="0"/>
      <w:marRight w:val="0"/>
      <w:marTop w:val="0"/>
      <w:marBottom w:val="0"/>
      <w:divBdr>
        <w:top w:val="none" w:sz="0" w:space="0" w:color="auto"/>
        <w:left w:val="none" w:sz="0" w:space="0" w:color="auto"/>
        <w:bottom w:val="none" w:sz="0" w:space="0" w:color="auto"/>
        <w:right w:val="none" w:sz="0" w:space="0" w:color="auto"/>
      </w:divBdr>
    </w:div>
    <w:div w:id="1718160045">
      <w:bodyDiv w:val="1"/>
      <w:marLeft w:val="0"/>
      <w:marRight w:val="0"/>
      <w:marTop w:val="0"/>
      <w:marBottom w:val="0"/>
      <w:divBdr>
        <w:top w:val="none" w:sz="0" w:space="0" w:color="auto"/>
        <w:left w:val="none" w:sz="0" w:space="0" w:color="auto"/>
        <w:bottom w:val="none" w:sz="0" w:space="0" w:color="auto"/>
        <w:right w:val="none" w:sz="0" w:space="0" w:color="auto"/>
      </w:divBdr>
    </w:div>
    <w:div w:id="18928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jpg"/><Relationship Id="rId18" Type="http://schemas.openxmlformats.org/officeDocument/2006/relationships/image" Target="media/image8.jpg"/><Relationship Id="rId19" Type="http://schemas.openxmlformats.org/officeDocument/2006/relationships/image" Target="media/image9.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Game Aspect Importance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Sheet1!$C$2:$C$13</c:f>
              <c:strCache>
                <c:ptCount val="12"/>
                <c:pt idx="0">
                  <c:v>Graphics</c:v>
                </c:pt>
                <c:pt idx="1">
                  <c:v>Story</c:v>
                </c:pt>
                <c:pt idx="2">
                  <c:v>Competing with others</c:v>
                </c:pt>
                <c:pt idx="3">
                  <c:v>Constant interaction</c:v>
                </c:pt>
                <c:pt idx="4">
                  <c:v>Innovation</c:v>
                </c:pt>
                <c:pt idx="5">
                  <c:v>Characters</c:v>
                </c:pt>
                <c:pt idx="6">
                  <c:v>Cooperation with others</c:v>
                </c:pt>
                <c:pt idx="7">
                  <c:v>Single player gameplay</c:v>
                </c:pt>
                <c:pt idx="8">
                  <c:v>Checkpoints</c:v>
                </c:pt>
                <c:pt idx="9">
                  <c:v>Levelling up</c:v>
                </c:pt>
                <c:pt idx="10">
                  <c:v>Sound design</c:v>
                </c:pt>
                <c:pt idx="11">
                  <c:v>Replayability</c:v>
                </c:pt>
              </c:strCache>
            </c:strRef>
          </c:cat>
          <c:val>
            <c:numRef>
              <c:f>Sheet1!$D$2:$D$13</c:f>
              <c:numCache>
                <c:formatCode>General</c:formatCode>
                <c:ptCount val="12"/>
                <c:pt idx="0">
                  <c:v>92.0</c:v>
                </c:pt>
                <c:pt idx="1">
                  <c:v>87.0</c:v>
                </c:pt>
                <c:pt idx="2">
                  <c:v>69.0</c:v>
                </c:pt>
                <c:pt idx="3">
                  <c:v>62.0</c:v>
                </c:pt>
                <c:pt idx="4">
                  <c:v>55.0</c:v>
                </c:pt>
                <c:pt idx="5">
                  <c:v>54.0</c:v>
                </c:pt>
                <c:pt idx="6">
                  <c:v>53.0</c:v>
                </c:pt>
                <c:pt idx="7">
                  <c:v>39.0</c:v>
                </c:pt>
                <c:pt idx="8">
                  <c:v>36.0</c:v>
                </c:pt>
                <c:pt idx="9">
                  <c:v>34.0</c:v>
                </c:pt>
                <c:pt idx="10">
                  <c:v>25.0</c:v>
                </c:pt>
                <c:pt idx="11">
                  <c:v>15.0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l"/>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C13B-5926-C44B-B538-11656F6D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3157</Words>
  <Characters>17998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Lorimer</dc:creator>
  <cp:keywords/>
  <dc:description/>
  <cp:lastModifiedBy>Jamie Birch</cp:lastModifiedBy>
  <cp:revision>2</cp:revision>
  <dcterms:created xsi:type="dcterms:W3CDTF">2016-01-19T11:19:00Z</dcterms:created>
  <dcterms:modified xsi:type="dcterms:W3CDTF">2016-01-19T11:19:00Z</dcterms:modified>
</cp:coreProperties>
</file>